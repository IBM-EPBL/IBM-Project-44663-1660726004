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9E5" w:rsidRPr="000679E5" w:rsidRDefault="000679E5" w:rsidP="000679E5">
      <w:pPr>
        <w:shd w:val="clear" w:color="auto" w:fill="FFFFFF"/>
        <w:spacing w:after="0" w:line="240" w:lineRule="auto"/>
        <w:outlineLvl w:val="2"/>
        <w:rPr>
          <w:rFonts w:ascii="Poppins" w:eastAsia="Times New Roman" w:hAnsi="Poppins" w:cs="Times New Roman"/>
          <w:b/>
          <w:bCs/>
          <w:color w:val="FF0000"/>
          <w:sz w:val="35"/>
          <w:szCs w:val="35"/>
        </w:rPr>
      </w:pPr>
      <w:r w:rsidRPr="000679E5">
        <w:rPr>
          <w:rFonts w:ascii="Poppins" w:eastAsia="Times New Roman" w:hAnsi="Poppins" w:cs="Times New Roman"/>
          <w:b/>
          <w:bCs/>
          <w:color w:val="FF0000"/>
          <w:sz w:val="35"/>
          <w:szCs w:val="35"/>
          <w:bdr w:val="none" w:sz="0" w:space="0" w:color="auto" w:frame="1"/>
        </w:rPr>
        <w:t xml:space="preserve">Gas Leakage Detector using GSM &amp; </w:t>
      </w:r>
      <w:proofErr w:type="spellStart"/>
      <w:r w:rsidRPr="000679E5">
        <w:rPr>
          <w:rFonts w:ascii="Poppins" w:eastAsia="Times New Roman" w:hAnsi="Poppins" w:cs="Times New Roman"/>
          <w:b/>
          <w:bCs/>
          <w:color w:val="FF0000"/>
          <w:sz w:val="35"/>
          <w:szCs w:val="35"/>
          <w:bdr w:val="none" w:sz="0" w:space="0" w:color="auto" w:frame="1"/>
        </w:rPr>
        <w:t>Arduino</w:t>
      </w:r>
      <w:proofErr w:type="spellEnd"/>
      <w:r w:rsidRPr="000679E5">
        <w:rPr>
          <w:rFonts w:ascii="Poppins" w:eastAsia="Times New Roman" w:hAnsi="Poppins" w:cs="Times New Roman"/>
          <w:b/>
          <w:bCs/>
          <w:color w:val="FF0000"/>
          <w:sz w:val="35"/>
          <w:szCs w:val="35"/>
          <w:bdr w:val="none" w:sz="0" w:space="0" w:color="auto" w:frame="1"/>
        </w:rPr>
        <w:t xml:space="preserve"> with SMS Alert</w:t>
      </w:r>
    </w:p>
    <w:p w:rsidR="000679E5" w:rsidRDefault="000679E5" w:rsidP="000679E5">
      <w:pPr>
        <w:shd w:val="clear" w:color="auto" w:fill="FFFFFF"/>
        <w:spacing w:after="0" w:line="480" w:lineRule="auto"/>
        <w:rPr>
          <w:rFonts w:ascii="Segoe UI" w:eastAsia="Times New Roman" w:hAnsi="Segoe UI" w:cs="Segoe UI"/>
          <w:color w:val="000000"/>
          <w:sz w:val="26"/>
          <w:szCs w:val="26"/>
        </w:rPr>
      </w:pPr>
      <w:r w:rsidRPr="000679E5">
        <w:rPr>
          <w:rFonts w:ascii="Segoe UI" w:eastAsia="Times New Roman" w:hAnsi="Segoe UI" w:cs="Segoe UI"/>
          <w:color w:val="000000"/>
          <w:sz w:val="26"/>
          <w:szCs w:val="26"/>
        </w:rPr>
        <w:t>In this project, we are going to learn how to </w:t>
      </w:r>
      <w:r w:rsidRPr="000679E5">
        <w:rPr>
          <w:rFonts w:ascii="Segoe UI" w:eastAsia="Times New Roman" w:hAnsi="Segoe UI" w:cs="Segoe UI"/>
          <w:b/>
          <w:bCs/>
          <w:color w:val="000000"/>
          <w:sz w:val="26"/>
          <w:szCs w:val="26"/>
          <w:bdr w:val="none" w:sz="0" w:space="0" w:color="auto" w:frame="1"/>
        </w:rPr>
        <w:t xml:space="preserve">design a Gas Leakage Detector using GSM &amp; </w:t>
      </w:r>
      <w:proofErr w:type="spellStart"/>
      <w:r w:rsidRPr="000679E5">
        <w:rPr>
          <w:rFonts w:ascii="Segoe UI" w:eastAsia="Times New Roman" w:hAnsi="Segoe UI" w:cs="Segoe UI"/>
          <w:b/>
          <w:bCs/>
          <w:color w:val="000000"/>
          <w:sz w:val="26"/>
          <w:szCs w:val="26"/>
          <w:bdr w:val="none" w:sz="0" w:space="0" w:color="auto" w:frame="1"/>
        </w:rPr>
        <w:t>Arduino</w:t>
      </w:r>
      <w:proofErr w:type="spellEnd"/>
      <w:r w:rsidRPr="000679E5">
        <w:rPr>
          <w:rFonts w:ascii="Segoe UI" w:eastAsia="Times New Roman" w:hAnsi="Segoe UI" w:cs="Segoe UI"/>
          <w:b/>
          <w:bCs/>
          <w:color w:val="000000"/>
          <w:sz w:val="26"/>
          <w:szCs w:val="26"/>
          <w:bdr w:val="none" w:sz="0" w:space="0" w:color="auto" w:frame="1"/>
        </w:rPr>
        <w:t xml:space="preserve"> with SMS Alert</w:t>
      </w:r>
      <w:r w:rsidRPr="000679E5">
        <w:rPr>
          <w:rFonts w:ascii="Segoe UI" w:eastAsia="Times New Roman" w:hAnsi="Segoe UI" w:cs="Segoe UI"/>
          <w:color w:val="000000"/>
          <w:sz w:val="26"/>
          <w:szCs w:val="26"/>
        </w:rPr>
        <w:t>. We will </w:t>
      </w:r>
      <w:r w:rsidRPr="000679E5">
        <w:rPr>
          <w:rFonts w:ascii="Segoe UI" w:eastAsia="Times New Roman" w:hAnsi="Segoe UI" w:cs="Segoe UI"/>
          <w:b/>
          <w:bCs/>
          <w:color w:val="000000"/>
          <w:sz w:val="26"/>
          <w:szCs w:val="26"/>
          <w:bdr w:val="none" w:sz="0" w:space="0" w:color="auto" w:frame="1"/>
        </w:rPr>
        <w:t xml:space="preserve">interface Sim800 GSM Module as well as MQ135 Gas Sensor with </w:t>
      </w:r>
      <w:proofErr w:type="spellStart"/>
      <w:r w:rsidRPr="000679E5">
        <w:rPr>
          <w:rFonts w:ascii="Segoe UI" w:eastAsia="Times New Roman" w:hAnsi="Segoe UI" w:cs="Segoe UI"/>
          <w:b/>
          <w:bCs/>
          <w:color w:val="000000"/>
          <w:sz w:val="26"/>
          <w:szCs w:val="26"/>
          <w:bdr w:val="none" w:sz="0" w:space="0" w:color="auto" w:frame="1"/>
        </w:rPr>
        <w:t>Arduino</w:t>
      </w:r>
      <w:proofErr w:type="spellEnd"/>
      <w:r w:rsidRPr="000679E5">
        <w:rPr>
          <w:rFonts w:ascii="Segoe UI" w:eastAsia="Times New Roman" w:hAnsi="Segoe UI" w:cs="Segoe UI"/>
          <w:color w:val="000000"/>
          <w:sz w:val="26"/>
          <w:szCs w:val="26"/>
        </w:rPr>
        <w:t>. The gas level value will be displayed on the 16x2 LCD Display. Whenever the excess gas is detected SMS will be sent to a particular phone number.</w:t>
      </w:r>
    </w:p>
    <w:p w:rsidR="000679E5" w:rsidRDefault="000679E5" w:rsidP="000679E5">
      <w:pPr>
        <w:pStyle w:val="NormalWeb"/>
        <w:shd w:val="clear" w:color="auto" w:fill="FFFFFF"/>
        <w:spacing w:before="0" w:beforeAutospacing="0" w:after="0" w:afterAutospacing="0" w:line="480" w:lineRule="auto"/>
        <w:rPr>
          <w:rFonts w:ascii="Segoe UI" w:hAnsi="Segoe UI" w:cs="Segoe UI"/>
          <w:color w:val="000000"/>
          <w:sz w:val="26"/>
          <w:szCs w:val="26"/>
        </w:rPr>
      </w:pPr>
      <w:r>
        <w:rPr>
          <w:rStyle w:val="Strong"/>
          <w:rFonts w:ascii="Segoe UI" w:hAnsi="Segoe UI" w:cs="Segoe UI"/>
          <w:color w:val="000000"/>
          <w:sz w:val="26"/>
          <w:szCs w:val="26"/>
          <w:bdr w:val="none" w:sz="0" w:space="0" w:color="auto" w:frame="1"/>
        </w:rPr>
        <w:t>Smoke and gas leakage detectors</w:t>
      </w:r>
      <w:r>
        <w:rPr>
          <w:rFonts w:ascii="Segoe UI" w:hAnsi="Segoe UI" w:cs="Segoe UI"/>
          <w:color w:val="000000"/>
          <w:sz w:val="26"/>
          <w:szCs w:val="26"/>
        </w:rPr>
        <w:t> are very useful in detecting smoke or fire in buildings, and so are the important safety parameters in order to prevent disasters. Bursting cylinders and accidental fires have caused lots of harm to the economies in the past. This circuit triggers the alert system when smoke or gas leakage is detected. The circuit mainly uses the </w:t>
      </w:r>
      <w:r>
        <w:rPr>
          <w:rStyle w:val="Strong"/>
          <w:rFonts w:ascii="Segoe UI" w:hAnsi="Segoe UI" w:cs="Segoe UI"/>
          <w:color w:val="000000"/>
          <w:sz w:val="26"/>
          <w:szCs w:val="26"/>
          <w:bdr w:val="none" w:sz="0" w:space="0" w:color="auto" w:frame="1"/>
        </w:rPr>
        <w:t xml:space="preserve">MQ135 Smoke/Gas sensor and </w:t>
      </w:r>
      <w:proofErr w:type="spellStart"/>
      <w:r>
        <w:rPr>
          <w:rStyle w:val="Strong"/>
          <w:rFonts w:ascii="Segoe UI" w:hAnsi="Segoe UI" w:cs="Segoe UI"/>
          <w:color w:val="000000"/>
          <w:sz w:val="26"/>
          <w:szCs w:val="26"/>
          <w:bdr w:val="none" w:sz="0" w:space="0" w:color="auto" w:frame="1"/>
        </w:rPr>
        <w:t>Arduino</w:t>
      </w:r>
      <w:proofErr w:type="spellEnd"/>
      <w:r>
        <w:rPr>
          <w:rFonts w:ascii="Segoe UI" w:hAnsi="Segoe UI" w:cs="Segoe UI"/>
          <w:color w:val="000000"/>
          <w:sz w:val="26"/>
          <w:szCs w:val="26"/>
        </w:rPr>
        <w:t> to detect and smoke and gas leak. This </w:t>
      </w:r>
      <w:r>
        <w:rPr>
          <w:rStyle w:val="Strong"/>
          <w:rFonts w:ascii="Segoe UI" w:hAnsi="Segoe UI" w:cs="Segoe UI"/>
          <w:color w:val="000000"/>
          <w:sz w:val="26"/>
          <w:szCs w:val="26"/>
          <w:bdr w:val="none" w:sz="0" w:space="0" w:color="auto" w:frame="1"/>
        </w:rPr>
        <w:t>MQ135 gas sensor</w:t>
      </w:r>
      <w:r>
        <w:rPr>
          <w:rFonts w:ascii="Segoe UI" w:hAnsi="Segoe UI" w:cs="Segoe UI"/>
          <w:color w:val="000000"/>
          <w:sz w:val="26"/>
          <w:szCs w:val="26"/>
        </w:rPr>
        <w:t xml:space="preserve"> is sensible to LPG, Alcohol, and Methane </w:t>
      </w:r>
      <w:proofErr w:type="spellStart"/>
      <w:r>
        <w:rPr>
          <w:rFonts w:ascii="Segoe UI" w:hAnsi="Segoe UI" w:cs="Segoe UI"/>
          <w:color w:val="000000"/>
          <w:sz w:val="26"/>
          <w:szCs w:val="26"/>
        </w:rPr>
        <w:t>etc.It</w:t>
      </w:r>
      <w:proofErr w:type="spellEnd"/>
      <w:r>
        <w:rPr>
          <w:rFonts w:ascii="Segoe UI" w:hAnsi="Segoe UI" w:cs="Segoe UI"/>
          <w:color w:val="000000"/>
          <w:sz w:val="26"/>
          <w:szCs w:val="26"/>
        </w:rPr>
        <w:t xml:space="preserve"> detects the presence of a dangerous LPG leak in your car or in a service station, storage tank environment. The sensor has excellent sensitivity combined with the quick response time. The sensor can also sense </w:t>
      </w:r>
      <w:proofErr w:type="spellStart"/>
      <w:r>
        <w:rPr>
          <w:rFonts w:ascii="Segoe UI" w:hAnsi="Segoe UI" w:cs="Segoe UI"/>
          <w:color w:val="000000"/>
          <w:sz w:val="26"/>
          <w:szCs w:val="26"/>
        </w:rPr>
        <w:t>iso</w:t>
      </w:r>
      <w:proofErr w:type="spellEnd"/>
      <w:r>
        <w:rPr>
          <w:rFonts w:ascii="Segoe UI" w:hAnsi="Segoe UI" w:cs="Segoe UI"/>
          <w:color w:val="000000"/>
          <w:sz w:val="26"/>
          <w:szCs w:val="26"/>
        </w:rPr>
        <w:t>-butane, propane, LNG, and cigarette smoke. If the LPG sensor senses any gas leakage from storage the output of this sensor goes low. This low signal is monitored by the </w:t>
      </w:r>
      <w:r>
        <w:rPr>
          <w:rStyle w:val="Strong"/>
          <w:rFonts w:ascii="Segoe UI" w:hAnsi="Segoe UI" w:cs="Segoe UI"/>
          <w:color w:val="000000"/>
          <w:sz w:val="26"/>
          <w:szCs w:val="26"/>
          <w:bdr w:val="none" w:sz="0" w:space="0" w:color="auto" w:frame="1"/>
        </w:rPr>
        <w:t>microcontroller</w:t>
      </w:r>
      <w:r>
        <w:rPr>
          <w:rFonts w:ascii="Segoe UI" w:hAnsi="Segoe UI" w:cs="Segoe UI"/>
          <w:color w:val="000000"/>
          <w:sz w:val="26"/>
          <w:szCs w:val="26"/>
        </w:rPr>
        <w:t> and sends the signal to </w:t>
      </w:r>
      <w:r>
        <w:rPr>
          <w:rStyle w:val="Strong"/>
          <w:rFonts w:ascii="Segoe UI" w:hAnsi="Segoe UI" w:cs="Segoe UI"/>
          <w:color w:val="000000"/>
          <w:sz w:val="26"/>
          <w:szCs w:val="26"/>
          <w:bdr w:val="none" w:sz="0" w:space="0" w:color="auto" w:frame="1"/>
        </w:rPr>
        <w:t>GSM module</w:t>
      </w:r>
      <w:r>
        <w:rPr>
          <w:rFonts w:ascii="Segoe UI" w:hAnsi="Segoe UI" w:cs="Segoe UI"/>
          <w:color w:val="000000"/>
          <w:sz w:val="26"/>
          <w:szCs w:val="26"/>
        </w:rPr>
        <w:t> to send messages as “Gas Leakage” to a mobile number written in code.</w:t>
      </w:r>
    </w:p>
    <w:p w:rsidR="000679E5" w:rsidRDefault="000679E5" w:rsidP="000679E5">
      <w:pPr>
        <w:pStyle w:val="NormalWeb"/>
        <w:shd w:val="clear" w:color="auto" w:fill="FFFFFF"/>
        <w:spacing w:before="0" w:beforeAutospacing="0" w:after="0" w:afterAutospacing="0" w:line="480" w:lineRule="auto"/>
        <w:rPr>
          <w:rFonts w:ascii="Segoe UI" w:hAnsi="Segoe UI" w:cs="Segoe UI"/>
          <w:color w:val="000000"/>
          <w:sz w:val="26"/>
          <w:szCs w:val="26"/>
        </w:rPr>
      </w:pPr>
      <w:proofErr w:type="spellStart"/>
      <w:proofErr w:type="gramStart"/>
      <w:r>
        <w:rPr>
          <w:rFonts w:ascii="Segoe UI" w:hAnsi="Segoe UI" w:cs="Segoe UI"/>
          <w:color w:val="000000"/>
          <w:sz w:val="26"/>
          <w:szCs w:val="26"/>
        </w:rPr>
        <w:lastRenderedPageBreak/>
        <w:t>ou</w:t>
      </w:r>
      <w:proofErr w:type="spellEnd"/>
      <w:proofErr w:type="gramEnd"/>
      <w:r>
        <w:rPr>
          <w:rFonts w:ascii="Segoe UI" w:hAnsi="Segoe UI" w:cs="Segoe UI"/>
          <w:color w:val="000000"/>
          <w:sz w:val="26"/>
          <w:szCs w:val="26"/>
        </w:rPr>
        <w:t xml:space="preserve"> can also use </w:t>
      </w:r>
      <w:r>
        <w:rPr>
          <w:rStyle w:val="Strong"/>
          <w:rFonts w:ascii="Segoe UI" w:hAnsi="Segoe UI" w:cs="Segoe UI"/>
          <w:color w:val="000000"/>
          <w:sz w:val="26"/>
          <w:szCs w:val="26"/>
          <w:bdr w:val="none" w:sz="0" w:space="0" w:color="auto" w:frame="1"/>
        </w:rPr>
        <w:t>SIM900</w:t>
      </w:r>
      <w:r>
        <w:rPr>
          <w:rFonts w:ascii="Segoe UI" w:hAnsi="Segoe UI" w:cs="Segoe UI"/>
          <w:color w:val="000000"/>
          <w:sz w:val="26"/>
          <w:szCs w:val="26"/>
        </w:rPr>
        <w:t> or any other GSM Module instead of </w:t>
      </w:r>
      <w:r>
        <w:rPr>
          <w:rStyle w:val="Strong"/>
          <w:rFonts w:ascii="Segoe UI" w:hAnsi="Segoe UI" w:cs="Segoe UI"/>
          <w:color w:val="000000"/>
          <w:sz w:val="26"/>
          <w:szCs w:val="26"/>
          <w:bdr w:val="none" w:sz="0" w:space="0" w:color="auto" w:frame="1"/>
        </w:rPr>
        <w:t>SIM800</w:t>
      </w:r>
      <w:r>
        <w:rPr>
          <w:rFonts w:ascii="Segoe UI" w:hAnsi="Segoe UI" w:cs="Segoe UI"/>
          <w:color w:val="000000"/>
          <w:sz w:val="26"/>
          <w:szCs w:val="26"/>
        </w:rPr>
        <w:t>. Similarly you can use </w:t>
      </w:r>
      <w:r>
        <w:rPr>
          <w:rStyle w:val="Strong"/>
          <w:rFonts w:ascii="Segoe UI" w:hAnsi="Segoe UI" w:cs="Segoe UI"/>
          <w:color w:val="000000"/>
          <w:sz w:val="26"/>
          <w:szCs w:val="26"/>
          <w:bdr w:val="none" w:sz="0" w:space="0" w:color="auto" w:frame="1"/>
        </w:rPr>
        <w:t>MQ2/MQ3/MQ5</w:t>
      </w:r>
      <w:r>
        <w:rPr>
          <w:rFonts w:ascii="Segoe UI" w:hAnsi="Segoe UI" w:cs="Segoe UI"/>
          <w:color w:val="000000"/>
          <w:sz w:val="26"/>
          <w:szCs w:val="26"/>
        </w:rPr>
        <w:t> or any other Gas/Smoke Sensor instead of </w:t>
      </w:r>
      <w:r>
        <w:rPr>
          <w:rStyle w:val="Strong"/>
          <w:rFonts w:ascii="Segoe UI" w:hAnsi="Segoe UI" w:cs="Segoe UI"/>
          <w:color w:val="000000"/>
          <w:sz w:val="26"/>
          <w:szCs w:val="26"/>
          <w:bdr w:val="none" w:sz="0" w:space="0" w:color="auto" w:frame="1"/>
        </w:rPr>
        <w:t>MQ135</w:t>
      </w:r>
      <w:r>
        <w:rPr>
          <w:rFonts w:ascii="Segoe UI" w:hAnsi="Segoe UI" w:cs="Segoe UI"/>
          <w:color w:val="000000"/>
          <w:sz w:val="26"/>
          <w:szCs w:val="26"/>
        </w:rPr>
        <w:t>.</w:t>
      </w:r>
    </w:p>
    <w:p w:rsidR="000679E5" w:rsidRDefault="000679E5" w:rsidP="000679E5">
      <w:pPr>
        <w:pStyle w:val="NormalWeb"/>
        <w:shd w:val="clear" w:color="auto" w:fill="FFFFFF"/>
        <w:spacing w:before="0" w:beforeAutospacing="0" w:after="0" w:afterAutospacing="0" w:line="480" w:lineRule="auto"/>
        <w:rPr>
          <w:rFonts w:ascii="Segoe UI" w:hAnsi="Segoe UI" w:cs="Segoe UI"/>
          <w:color w:val="000000"/>
          <w:sz w:val="26"/>
          <w:szCs w:val="26"/>
        </w:rPr>
      </w:pPr>
      <w:r>
        <w:rPr>
          <w:rFonts w:ascii="Segoe UI" w:hAnsi="Segoe UI" w:cs="Segoe UI"/>
          <w:color w:val="000000"/>
          <w:sz w:val="26"/>
          <w:szCs w:val="26"/>
        </w:rPr>
        <w:t>To learn more about the gas sensors you can follow these post</w:t>
      </w:r>
      <w:proofErr w:type="gramStart"/>
      <w:r>
        <w:rPr>
          <w:rFonts w:ascii="Segoe UI" w:hAnsi="Segoe UI" w:cs="Segoe UI"/>
          <w:color w:val="000000"/>
          <w:sz w:val="26"/>
          <w:szCs w:val="26"/>
        </w:rPr>
        <w:t>:</w:t>
      </w:r>
      <w:proofErr w:type="gramEnd"/>
      <w:r>
        <w:rPr>
          <w:rFonts w:ascii="Segoe UI" w:hAnsi="Segoe UI" w:cs="Segoe UI"/>
          <w:color w:val="000000"/>
          <w:sz w:val="26"/>
          <w:szCs w:val="26"/>
        </w:rPr>
        <w:br/>
        <w:t>1. </w:t>
      </w:r>
      <w:hyperlink r:id="rId6" w:tgtFrame="_blank" w:history="1">
        <w:r>
          <w:rPr>
            <w:rStyle w:val="Hyperlink"/>
            <w:rFonts w:ascii="Segoe UI" w:hAnsi="Segoe UI" w:cs="Segoe UI"/>
            <w:color w:val="0080D6"/>
            <w:sz w:val="26"/>
            <w:szCs w:val="26"/>
            <w:u w:val="none"/>
            <w:bdr w:val="none" w:sz="0" w:space="0" w:color="auto" w:frame="1"/>
          </w:rPr>
          <w:t>Gas Level Monitor On Internet Using ESP8266 &amp; Gas Sensor</w:t>
        </w:r>
      </w:hyperlink>
    </w:p>
    <w:p w:rsidR="000679E5" w:rsidRDefault="000679E5" w:rsidP="000679E5">
      <w:pPr>
        <w:pStyle w:val="NormalWeb"/>
        <w:shd w:val="clear" w:color="auto" w:fill="FFFFFF"/>
        <w:spacing w:before="0" w:beforeAutospacing="0" w:after="0" w:afterAutospacing="0" w:line="480" w:lineRule="auto"/>
        <w:rPr>
          <w:rFonts w:ascii="Segoe UI" w:hAnsi="Segoe UI" w:cs="Segoe UI"/>
          <w:color w:val="000000"/>
          <w:sz w:val="26"/>
          <w:szCs w:val="26"/>
        </w:rPr>
      </w:pPr>
      <w:r>
        <w:rPr>
          <w:rFonts w:ascii="Segoe UI" w:hAnsi="Segoe UI" w:cs="Segoe UI"/>
          <w:color w:val="000000"/>
          <w:sz w:val="26"/>
          <w:szCs w:val="26"/>
        </w:rPr>
        <w:t>2. </w:t>
      </w:r>
      <w:hyperlink r:id="rId7" w:tgtFrame="_blank" w:history="1">
        <w:r>
          <w:rPr>
            <w:rStyle w:val="Hyperlink"/>
            <w:rFonts w:ascii="Segoe UI" w:hAnsi="Segoe UI" w:cs="Segoe UI"/>
            <w:color w:val="0080D6"/>
            <w:sz w:val="26"/>
            <w:szCs w:val="26"/>
            <w:u w:val="none"/>
            <w:bdr w:val="none" w:sz="0" w:space="0" w:color="auto" w:frame="1"/>
          </w:rPr>
          <w:t>Gas Leakage Detector with Email Alert Notification using ESP32</w:t>
        </w:r>
      </w:hyperlink>
    </w:p>
    <w:p w:rsidR="000679E5" w:rsidRPr="000679E5" w:rsidRDefault="000679E5" w:rsidP="000679E5">
      <w:pPr>
        <w:shd w:val="clear" w:color="auto" w:fill="FFFFFF"/>
        <w:spacing w:after="0" w:line="240" w:lineRule="auto"/>
        <w:outlineLvl w:val="2"/>
        <w:rPr>
          <w:rFonts w:ascii="Poppins" w:eastAsia="Times New Roman" w:hAnsi="Poppins" w:cs="Times New Roman"/>
          <w:b/>
          <w:bCs/>
          <w:color w:val="FF0000"/>
          <w:sz w:val="35"/>
          <w:szCs w:val="35"/>
        </w:rPr>
      </w:pPr>
      <w:r w:rsidRPr="000679E5">
        <w:rPr>
          <w:rFonts w:ascii="Poppins" w:eastAsia="Times New Roman" w:hAnsi="Poppins" w:cs="Times New Roman"/>
          <w:b/>
          <w:bCs/>
          <w:color w:val="FF0000"/>
          <w:sz w:val="35"/>
          <w:szCs w:val="35"/>
          <w:bdr w:val="none" w:sz="0" w:space="0" w:color="auto" w:frame="1"/>
        </w:rPr>
        <w:t>SIM800 GSM Module</w:t>
      </w:r>
    </w:p>
    <w:p w:rsidR="000679E5" w:rsidRPr="000679E5" w:rsidRDefault="000679E5" w:rsidP="000679E5">
      <w:pPr>
        <w:shd w:val="clear" w:color="auto" w:fill="FFFFFF"/>
        <w:spacing w:after="0" w:line="240" w:lineRule="auto"/>
        <w:outlineLvl w:val="3"/>
        <w:rPr>
          <w:rFonts w:ascii="Poppins" w:eastAsia="Times New Roman" w:hAnsi="Poppins" w:cs="Times New Roman"/>
          <w:b/>
          <w:bCs/>
          <w:color w:val="008000"/>
          <w:sz w:val="26"/>
          <w:szCs w:val="26"/>
        </w:rPr>
      </w:pPr>
      <w:r w:rsidRPr="000679E5">
        <w:rPr>
          <w:rFonts w:ascii="Poppins" w:eastAsia="Times New Roman" w:hAnsi="Poppins" w:cs="Times New Roman"/>
          <w:b/>
          <w:bCs/>
          <w:color w:val="008000"/>
          <w:sz w:val="26"/>
          <w:szCs w:val="26"/>
          <w:bdr w:val="none" w:sz="0" w:space="0" w:color="auto" w:frame="1"/>
        </w:rPr>
        <w:t>Description</w:t>
      </w:r>
    </w:p>
    <w:p w:rsidR="000679E5" w:rsidRPr="000679E5" w:rsidRDefault="000679E5" w:rsidP="000679E5">
      <w:pPr>
        <w:shd w:val="clear" w:color="auto" w:fill="FFFFFF"/>
        <w:spacing w:after="0" w:line="480" w:lineRule="auto"/>
        <w:rPr>
          <w:rFonts w:ascii="Segoe UI" w:eastAsia="Times New Roman" w:hAnsi="Segoe UI" w:cs="Segoe UI"/>
          <w:color w:val="000000"/>
          <w:sz w:val="26"/>
          <w:szCs w:val="26"/>
        </w:rPr>
      </w:pPr>
      <w:r w:rsidRPr="000679E5">
        <w:rPr>
          <w:rFonts w:ascii="Segoe UI" w:eastAsia="Times New Roman" w:hAnsi="Segoe UI" w:cs="Segoe UI"/>
          <w:b/>
          <w:bCs/>
          <w:color w:val="000000"/>
          <w:sz w:val="26"/>
          <w:szCs w:val="26"/>
          <w:bdr w:val="none" w:sz="0" w:space="0" w:color="auto" w:frame="1"/>
        </w:rPr>
        <w:t>SIM800</w:t>
      </w:r>
      <w:r w:rsidRPr="000679E5">
        <w:rPr>
          <w:rFonts w:ascii="Segoe UI" w:eastAsia="Times New Roman" w:hAnsi="Segoe UI" w:cs="Segoe UI"/>
          <w:color w:val="000000"/>
          <w:sz w:val="26"/>
          <w:szCs w:val="26"/>
        </w:rPr>
        <w:t xml:space="preserve"> is a quad-band GSM/GPRS module designed for the global market. It works on frequencies GSM </w:t>
      </w:r>
      <w:proofErr w:type="gramStart"/>
      <w:r w:rsidRPr="000679E5">
        <w:rPr>
          <w:rFonts w:ascii="Segoe UI" w:eastAsia="Times New Roman" w:hAnsi="Segoe UI" w:cs="Segoe UI"/>
          <w:color w:val="000000"/>
          <w:sz w:val="26"/>
          <w:szCs w:val="26"/>
        </w:rPr>
        <w:t>850MHz,</w:t>
      </w:r>
      <w:proofErr w:type="gramEnd"/>
      <w:r w:rsidRPr="000679E5">
        <w:rPr>
          <w:rFonts w:ascii="Segoe UI" w:eastAsia="Times New Roman" w:hAnsi="Segoe UI" w:cs="Segoe UI"/>
          <w:color w:val="000000"/>
          <w:sz w:val="26"/>
          <w:szCs w:val="26"/>
        </w:rPr>
        <w:t xml:space="preserve"> EGSM 900MHz, DCS 1800MHz, and PCS 1900MHz. SIM800 features GPRS multi-slot class 12/ class 10 (optional) and supports the GPRS coding schemes CS-1, CS-2, CS-3 and CS-4. With a tiny configuration of 24</w:t>
      </w:r>
      <w:r w:rsidRPr="000679E5">
        <w:rPr>
          <w:rFonts w:ascii="Segoe UI" w:eastAsia="Times New Roman" w:hAnsi="Segoe UI" w:cs="Segoe UI"/>
          <w:i/>
          <w:iCs/>
          <w:color w:val="000000"/>
          <w:sz w:val="26"/>
          <w:szCs w:val="26"/>
          <w:bdr w:val="none" w:sz="0" w:space="0" w:color="auto" w:frame="1"/>
        </w:rPr>
        <w:t>24</w:t>
      </w:r>
      <w:r w:rsidRPr="000679E5">
        <w:rPr>
          <w:rFonts w:ascii="Segoe UI" w:eastAsia="Times New Roman" w:hAnsi="Segoe UI" w:cs="Segoe UI"/>
          <w:color w:val="000000"/>
          <w:sz w:val="26"/>
          <w:szCs w:val="26"/>
        </w:rPr>
        <w:t>3mm, SIM800 can meet almost all the space requirements in users’ applications, such as M2M, smartphone, PDA and other mobile devices.</w:t>
      </w:r>
    </w:p>
    <w:p w:rsidR="000679E5" w:rsidRDefault="000679E5" w:rsidP="000679E5">
      <w:pPr>
        <w:pStyle w:val="NormalWeb"/>
        <w:shd w:val="clear" w:color="auto" w:fill="FFFFFF"/>
        <w:spacing w:before="0" w:beforeAutospacing="0" w:after="0" w:afterAutospacing="0" w:line="480" w:lineRule="auto"/>
        <w:rPr>
          <w:rFonts w:ascii="Segoe UI" w:hAnsi="Segoe UI" w:cs="Segoe UI"/>
          <w:color w:val="000000"/>
          <w:sz w:val="26"/>
          <w:szCs w:val="26"/>
        </w:rPr>
      </w:pPr>
    </w:p>
    <w:p w:rsidR="000679E5" w:rsidRPr="000679E5" w:rsidRDefault="000679E5" w:rsidP="000679E5">
      <w:pPr>
        <w:shd w:val="clear" w:color="auto" w:fill="FFFFFF"/>
        <w:spacing w:after="375" w:line="480" w:lineRule="auto"/>
        <w:rPr>
          <w:rFonts w:ascii="Segoe UI" w:eastAsia="Times New Roman" w:hAnsi="Segoe UI" w:cs="Segoe UI"/>
          <w:color w:val="000000"/>
          <w:sz w:val="26"/>
          <w:szCs w:val="26"/>
        </w:rPr>
      </w:pPr>
      <w:r w:rsidRPr="000679E5">
        <w:rPr>
          <w:rFonts w:ascii="Segoe UI" w:eastAsia="Times New Roman" w:hAnsi="Segoe UI" w:cs="Segoe UI"/>
          <w:color w:val="000000"/>
          <w:sz w:val="26"/>
          <w:szCs w:val="26"/>
        </w:rPr>
        <w:t>SIM800 has 68 SMT pads and provides all hardware interfaces between the module and customers’ boards. SIM800 is designed with power-saving technique so that the current consumption is as low as 1.2mA in sleep mode. SIM800 integrates TCP/IP protocol and extended TCP/IP AT commands which are very useful for data transfer applications.</w:t>
      </w:r>
    </w:p>
    <w:p w:rsidR="000679E5" w:rsidRPr="000679E5" w:rsidRDefault="000679E5" w:rsidP="000679E5">
      <w:pPr>
        <w:shd w:val="clear" w:color="auto" w:fill="FFFFFF"/>
        <w:spacing w:after="0" w:line="240" w:lineRule="auto"/>
        <w:outlineLvl w:val="3"/>
        <w:rPr>
          <w:rFonts w:ascii="Poppins" w:eastAsia="Times New Roman" w:hAnsi="Poppins" w:cs="Times New Roman"/>
          <w:b/>
          <w:bCs/>
          <w:color w:val="008000"/>
          <w:sz w:val="26"/>
          <w:szCs w:val="26"/>
        </w:rPr>
      </w:pPr>
      <w:r w:rsidRPr="000679E5">
        <w:rPr>
          <w:rFonts w:ascii="Poppins" w:eastAsia="Times New Roman" w:hAnsi="Poppins" w:cs="Times New Roman"/>
          <w:b/>
          <w:bCs/>
          <w:color w:val="008000"/>
          <w:sz w:val="26"/>
          <w:szCs w:val="26"/>
          <w:bdr w:val="none" w:sz="0" w:space="0" w:color="auto" w:frame="1"/>
        </w:rPr>
        <w:lastRenderedPageBreak/>
        <w:t>Features</w:t>
      </w:r>
    </w:p>
    <w:p w:rsidR="000679E5" w:rsidRPr="000679E5" w:rsidRDefault="000679E5" w:rsidP="000679E5">
      <w:pPr>
        <w:shd w:val="clear" w:color="auto" w:fill="FFFFFF"/>
        <w:spacing w:after="0" w:line="480" w:lineRule="auto"/>
        <w:rPr>
          <w:rFonts w:ascii="Segoe UI" w:eastAsia="Times New Roman" w:hAnsi="Segoe UI" w:cs="Segoe UI"/>
          <w:color w:val="000000"/>
          <w:sz w:val="26"/>
          <w:szCs w:val="26"/>
        </w:rPr>
      </w:pPr>
      <w:r w:rsidRPr="000679E5">
        <w:rPr>
          <w:rFonts w:ascii="Segoe UI" w:eastAsia="Times New Roman" w:hAnsi="Segoe UI" w:cs="Segoe UI"/>
          <w:color w:val="000000"/>
          <w:sz w:val="26"/>
          <w:szCs w:val="26"/>
        </w:rPr>
        <w:t>• Support up to 5</w:t>
      </w:r>
      <w:r w:rsidRPr="000679E5">
        <w:rPr>
          <w:rFonts w:ascii="Segoe UI" w:eastAsia="Times New Roman" w:hAnsi="Segoe UI" w:cs="Segoe UI"/>
          <w:i/>
          <w:iCs/>
          <w:color w:val="000000"/>
          <w:sz w:val="26"/>
          <w:szCs w:val="26"/>
          <w:bdr w:val="none" w:sz="0" w:space="0" w:color="auto" w:frame="1"/>
        </w:rPr>
        <w:t>5</w:t>
      </w:r>
      <w:r w:rsidRPr="000679E5">
        <w:rPr>
          <w:rFonts w:ascii="Segoe UI" w:eastAsia="Times New Roman" w:hAnsi="Segoe UI" w:cs="Segoe UI"/>
          <w:color w:val="000000"/>
          <w:sz w:val="26"/>
          <w:szCs w:val="26"/>
        </w:rPr>
        <w:t>2 Keypads.</w:t>
      </w:r>
      <w:r w:rsidRPr="000679E5">
        <w:rPr>
          <w:rFonts w:ascii="Segoe UI" w:eastAsia="Times New Roman" w:hAnsi="Segoe UI" w:cs="Segoe UI"/>
          <w:color w:val="000000"/>
          <w:sz w:val="26"/>
          <w:szCs w:val="26"/>
        </w:rPr>
        <w:br/>
        <w:t>• One full function UART port, and can be configured to two independent serial ports</w:t>
      </w:r>
    </w:p>
    <w:p w:rsidR="000679E5" w:rsidRPr="000679E5" w:rsidRDefault="000679E5" w:rsidP="000679E5">
      <w:pPr>
        <w:shd w:val="clear" w:color="auto" w:fill="FFFFFF"/>
        <w:spacing w:after="0" w:line="240" w:lineRule="auto"/>
        <w:outlineLvl w:val="2"/>
        <w:rPr>
          <w:rFonts w:ascii="Poppins" w:eastAsia="Times New Roman" w:hAnsi="Poppins" w:cs="Times New Roman"/>
          <w:b/>
          <w:bCs/>
          <w:color w:val="FF0000"/>
          <w:sz w:val="35"/>
          <w:szCs w:val="35"/>
        </w:rPr>
      </w:pPr>
      <w:r w:rsidRPr="000679E5">
        <w:rPr>
          <w:rFonts w:ascii="Poppins" w:eastAsia="Times New Roman" w:hAnsi="Poppins" w:cs="Times New Roman"/>
          <w:b/>
          <w:bCs/>
          <w:color w:val="FF0000"/>
          <w:sz w:val="35"/>
          <w:szCs w:val="35"/>
          <w:bdr w:val="none" w:sz="0" w:space="0" w:color="auto" w:frame="1"/>
        </w:rPr>
        <w:t>MQ135 Gas/Smoke Sensor</w:t>
      </w:r>
    </w:p>
    <w:p w:rsidR="000679E5" w:rsidRPr="000679E5" w:rsidRDefault="000679E5" w:rsidP="000679E5">
      <w:pPr>
        <w:shd w:val="clear" w:color="auto" w:fill="FFFFFF"/>
        <w:spacing w:after="0" w:line="240" w:lineRule="auto"/>
        <w:outlineLvl w:val="3"/>
        <w:rPr>
          <w:rFonts w:ascii="Poppins" w:eastAsia="Times New Roman" w:hAnsi="Poppins" w:cs="Times New Roman"/>
          <w:b/>
          <w:bCs/>
          <w:color w:val="008000"/>
          <w:sz w:val="26"/>
          <w:szCs w:val="26"/>
        </w:rPr>
      </w:pPr>
      <w:r w:rsidRPr="000679E5">
        <w:rPr>
          <w:rFonts w:ascii="Poppins" w:eastAsia="Times New Roman" w:hAnsi="Poppins" w:cs="Times New Roman"/>
          <w:b/>
          <w:bCs/>
          <w:color w:val="008000"/>
          <w:sz w:val="26"/>
          <w:szCs w:val="26"/>
          <w:bdr w:val="none" w:sz="0" w:space="0" w:color="auto" w:frame="1"/>
        </w:rPr>
        <w:t>Description</w:t>
      </w:r>
    </w:p>
    <w:p w:rsidR="000679E5" w:rsidRPr="000679E5" w:rsidRDefault="000679E5" w:rsidP="000679E5">
      <w:pPr>
        <w:shd w:val="clear" w:color="auto" w:fill="FFFFFF"/>
        <w:spacing w:after="0" w:line="480" w:lineRule="auto"/>
        <w:rPr>
          <w:rFonts w:ascii="Segoe UI" w:eastAsia="Times New Roman" w:hAnsi="Segoe UI" w:cs="Segoe UI"/>
          <w:color w:val="000000"/>
          <w:sz w:val="26"/>
          <w:szCs w:val="26"/>
        </w:rPr>
      </w:pPr>
      <w:r w:rsidRPr="000679E5">
        <w:rPr>
          <w:rFonts w:ascii="Segoe UI" w:eastAsia="Times New Roman" w:hAnsi="Segoe UI" w:cs="Segoe UI"/>
          <w:color w:val="000000"/>
          <w:sz w:val="26"/>
          <w:szCs w:val="26"/>
        </w:rPr>
        <w:t>The </w:t>
      </w:r>
      <w:r w:rsidRPr="000679E5">
        <w:rPr>
          <w:rFonts w:ascii="Segoe UI" w:eastAsia="Times New Roman" w:hAnsi="Segoe UI" w:cs="Segoe UI"/>
          <w:b/>
          <w:bCs/>
          <w:color w:val="000000"/>
          <w:sz w:val="26"/>
          <w:szCs w:val="26"/>
          <w:bdr w:val="none" w:sz="0" w:space="0" w:color="auto" w:frame="1"/>
        </w:rPr>
        <w:t>MQ-135</w:t>
      </w:r>
      <w:r w:rsidRPr="000679E5">
        <w:rPr>
          <w:rFonts w:ascii="Segoe UI" w:eastAsia="Times New Roman" w:hAnsi="Segoe UI" w:cs="Segoe UI"/>
          <w:color w:val="000000"/>
          <w:sz w:val="26"/>
          <w:szCs w:val="26"/>
        </w:rPr>
        <w:t> gas sensor senses the gases like </w:t>
      </w:r>
      <w:r w:rsidRPr="000679E5">
        <w:rPr>
          <w:rFonts w:ascii="Segoe UI" w:eastAsia="Times New Roman" w:hAnsi="Segoe UI" w:cs="Segoe UI"/>
          <w:b/>
          <w:bCs/>
          <w:color w:val="000000"/>
          <w:sz w:val="26"/>
          <w:szCs w:val="26"/>
          <w:bdr w:val="none" w:sz="0" w:space="0" w:color="auto" w:frame="1"/>
        </w:rPr>
        <w:t>ammonia nitrogen, oxygen, alcohols, aromatic compounds, sulfide, and smoke</w:t>
      </w:r>
      <w:r w:rsidRPr="000679E5">
        <w:rPr>
          <w:rFonts w:ascii="Segoe UI" w:eastAsia="Times New Roman" w:hAnsi="Segoe UI" w:cs="Segoe UI"/>
          <w:color w:val="000000"/>
          <w:sz w:val="26"/>
          <w:szCs w:val="26"/>
        </w:rPr>
        <w:t>. The MQ-3 gas sensor has a lower conductivity to clean the air as a gas sensing material. In the atmosphere we can find polluting gases, but the conductivity of gas sensor increases as the concentration of polluting gas increases. MQ-135 gas sensor can be implemented to detect the </w:t>
      </w:r>
      <w:r w:rsidRPr="000679E5">
        <w:rPr>
          <w:rFonts w:ascii="Segoe UI" w:eastAsia="Times New Roman" w:hAnsi="Segoe UI" w:cs="Segoe UI"/>
          <w:b/>
          <w:bCs/>
          <w:color w:val="000000"/>
          <w:sz w:val="26"/>
          <w:szCs w:val="26"/>
          <w:bdr w:val="none" w:sz="0" w:space="0" w:color="auto" w:frame="1"/>
        </w:rPr>
        <w:t>smoke, benzene, steam and other harmful gases</w:t>
      </w:r>
      <w:r w:rsidRPr="000679E5">
        <w:rPr>
          <w:rFonts w:ascii="Segoe UI" w:eastAsia="Times New Roman" w:hAnsi="Segoe UI" w:cs="Segoe UI"/>
          <w:color w:val="000000"/>
          <w:sz w:val="26"/>
          <w:szCs w:val="26"/>
        </w:rPr>
        <w:t>. It has the potential to detect different harmful gases. It is with low cost and particularly suitable for Air quality monitoring applications.</w:t>
      </w:r>
    </w:p>
    <w:p w:rsidR="000679E5" w:rsidRPr="000679E5" w:rsidRDefault="000679E5" w:rsidP="000679E5">
      <w:pPr>
        <w:shd w:val="clear" w:color="auto" w:fill="FFFFFF"/>
        <w:spacing w:after="0" w:line="480" w:lineRule="auto"/>
        <w:rPr>
          <w:rFonts w:ascii="Segoe UI" w:eastAsia="Times New Roman" w:hAnsi="Segoe UI" w:cs="Segoe UI"/>
          <w:color w:val="000000"/>
          <w:sz w:val="26"/>
          <w:szCs w:val="26"/>
        </w:rPr>
      </w:pPr>
      <w:r w:rsidRPr="000679E5">
        <w:rPr>
          <w:rFonts w:ascii="Segoe UI" w:eastAsia="Times New Roman" w:hAnsi="Segoe UI" w:cs="Segoe UI"/>
          <w:noProof/>
          <w:color w:val="0033A3"/>
          <w:sz w:val="26"/>
          <w:szCs w:val="26"/>
          <w:bdr w:val="none" w:sz="0" w:space="0" w:color="auto" w:frame="1"/>
        </w:rPr>
        <w:drawing>
          <wp:inline distT="0" distB="0" distL="0" distR="0" wp14:anchorId="61AE0D0E" wp14:editId="6D37CEFD">
            <wp:extent cx="2233930" cy="1794510"/>
            <wp:effectExtent l="0" t="0" r="0" b="0"/>
            <wp:docPr id="1" name="Picture 1" descr="Gas Leakage Detector using GSM &amp; Arduino with SMS Aler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s Leakage Detector using GSM &amp; Arduino with SMS Aler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3930" cy="1794510"/>
                    </a:xfrm>
                    <a:prstGeom prst="rect">
                      <a:avLst/>
                    </a:prstGeom>
                    <a:noFill/>
                    <a:ln>
                      <a:noFill/>
                    </a:ln>
                  </pic:spPr>
                </pic:pic>
              </a:graphicData>
            </a:graphic>
          </wp:inline>
        </w:drawing>
      </w:r>
    </w:p>
    <w:p w:rsidR="000679E5" w:rsidRDefault="000679E5" w:rsidP="000679E5">
      <w:pPr>
        <w:pStyle w:val="NormalWeb"/>
        <w:shd w:val="clear" w:color="auto" w:fill="FFFFFF"/>
        <w:spacing w:before="0" w:beforeAutospacing="0" w:after="0" w:afterAutospacing="0" w:line="480" w:lineRule="auto"/>
        <w:rPr>
          <w:rFonts w:ascii="Segoe UI" w:hAnsi="Segoe UI" w:cs="Segoe UI"/>
          <w:color w:val="000000"/>
          <w:sz w:val="26"/>
          <w:szCs w:val="26"/>
        </w:rPr>
      </w:pPr>
    </w:p>
    <w:p w:rsidR="000679E5" w:rsidRPr="000679E5" w:rsidRDefault="000679E5" w:rsidP="000679E5">
      <w:pPr>
        <w:shd w:val="clear" w:color="auto" w:fill="FFFFFF"/>
        <w:spacing w:after="0" w:line="480" w:lineRule="auto"/>
        <w:rPr>
          <w:rFonts w:ascii="Times New Roman" w:eastAsia="Times New Roman" w:hAnsi="Times New Roman" w:cs="Times New Roman"/>
          <w:color w:val="000000"/>
          <w:sz w:val="26"/>
          <w:szCs w:val="26"/>
        </w:rPr>
      </w:pPr>
      <w:r w:rsidRPr="000679E5">
        <w:rPr>
          <w:rFonts w:ascii="Times New Roman" w:eastAsia="Times New Roman" w:hAnsi="Times New Roman" w:cs="Times New Roman"/>
          <w:color w:val="000000"/>
          <w:sz w:val="26"/>
          <w:szCs w:val="26"/>
        </w:rPr>
        <w:lastRenderedPageBreak/>
        <w:t>The </w:t>
      </w:r>
      <w:r w:rsidRPr="000679E5">
        <w:rPr>
          <w:rFonts w:ascii="Times New Roman" w:eastAsia="Times New Roman" w:hAnsi="Times New Roman" w:cs="Times New Roman"/>
          <w:b/>
          <w:bCs/>
          <w:color w:val="000000"/>
          <w:sz w:val="26"/>
          <w:szCs w:val="26"/>
          <w:bdr w:val="none" w:sz="0" w:space="0" w:color="auto" w:frame="1"/>
        </w:rPr>
        <w:t>MQ135 sensor</w:t>
      </w:r>
      <w:r w:rsidRPr="000679E5">
        <w:rPr>
          <w:rFonts w:ascii="Times New Roman" w:eastAsia="Times New Roman" w:hAnsi="Times New Roman" w:cs="Times New Roman"/>
          <w:color w:val="000000"/>
          <w:sz w:val="26"/>
          <w:szCs w:val="26"/>
        </w:rPr>
        <w:t> is a signal output indicator instruction. It has two outputs: analog output and TTL output. The </w:t>
      </w:r>
      <w:r w:rsidRPr="000679E5">
        <w:rPr>
          <w:rFonts w:ascii="Times New Roman" w:eastAsia="Times New Roman" w:hAnsi="Times New Roman" w:cs="Times New Roman"/>
          <w:b/>
          <w:bCs/>
          <w:color w:val="000000"/>
          <w:sz w:val="26"/>
          <w:szCs w:val="26"/>
          <w:bdr w:val="none" w:sz="0" w:space="0" w:color="auto" w:frame="1"/>
        </w:rPr>
        <w:t>TTL output</w:t>
      </w:r>
      <w:r w:rsidRPr="000679E5">
        <w:rPr>
          <w:rFonts w:ascii="Times New Roman" w:eastAsia="Times New Roman" w:hAnsi="Times New Roman" w:cs="Times New Roman"/>
          <w:color w:val="000000"/>
          <w:sz w:val="26"/>
          <w:szCs w:val="26"/>
        </w:rPr>
        <w:t> is low signal light which can be accessed through the IO ports on the Microcontroller. The </w:t>
      </w:r>
      <w:r w:rsidRPr="000679E5">
        <w:rPr>
          <w:rFonts w:ascii="Times New Roman" w:eastAsia="Times New Roman" w:hAnsi="Times New Roman" w:cs="Times New Roman"/>
          <w:b/>
          <w:bCs/>
          <w:color w:val="000000"/>
          <w:sz w:val="26"/>
          <w:szCs w:val="26"/>
          <w:bdr w:val="none" w:sz="0" w:space="0" w:color="auto" w:frame="1"/>
        </w:rPr>
        <w:t>analog output</w:t>
      </w:r>
      <w:r w:rsidRPr="000679E5">
        <w:rPr>
          <w:rFonts w:ascii="Times New Roman" w:eastAsia="Times New Roman" w:hAnsi="Times New Roman" w:cs="Times New Roman"/>
          <w:color w:val="000000"/>
          <w:sz w:val="26"/>
          <w:szCs w:val="26"/>
        </w:rPr>
        <w:t> is a concentration, i.e. increasing voltage is directly proportional to increasing concentration. This sensor has a long life and reliable stability as well. Check the </w:t>
      </w:r>
      <w:hyperlink r:id="rId10" w:tgtFrame="_blank" w:history="1">
        <w:r w:rsidRPr="000679E5">
          <w:rPr>
            <w:rFonts w:ascii="Times New Roman" w:eastAsia="Times New Roman" w:hAnsi="Times New Roman" w:cs="Times New Roman"/>
            <w:color w:val="0080D6"/>
            <w:sz w:val="26"/>
            <w:szCs w:val="26"/>
            <w:u w:val="single"/>
            <w:bdr w:val="none" w:sz="0" w:space="0" w:color="auto" w:frame="1"/>
          </w:rPr>
          <w:t>MQ135 Datasheet</w:t>
        </w:r>
      </w:hyperlink>
      <w:r w:rsidRPr="000679E5">
        <w:rPr>
          <w:rFonts w:ascii="Times New Roman" w:eastAsia="Times New Roman" w:hAnsi="Times New Roman" w:cs="Times New Roman"/>
          <w:color w:val="000000"/>
          <w:sz w:val="26"/>
          <w:szCs w:val="26"/>
        </w:rPr>
        <w:t> to learn more.</w:t>
      </w:r>
    </w:p>
    <w:p w:rsidR="000679E5" w:rsidRPr="000679E5" w:rsidRDefault="000679E5" w:rsidP="000679E5">
      <w:pPr>
        <w:shd w:val="clear" w:color="auto" w:fill="FFFFFF"/>
        <w:spacing w:after="0" w:line="240" w:lineRule="auto"/>
        <w:outlineLvl w:val="3"/>
        <w:rPr>
          <w:rFonts w:ascii="Poppins" w:eastAsia="Times New Roman" w:hAnsi="Poppins" w:cs="Times New Roman"/>
          <w:b/>
          <w:bCs/>
          <w:color w:val="008000"/>
          <w:sz w:val="26"/>
          <w:szCs w:val="26"/>
        </w:rPr>
      </w:pPr>
      <w:r w:rsidRPr="000679E5">
        <w:rPr>
          <w:rFonts w:ascii="Poppins" w:eastAsia="Times New Roman" w:hAnsi="Poppins" w:cs="Times New Roman"/>
          <w:b/>
          <w:bCs/>
          <w:color w:val="008000"/>
          <w:sz w:val="26"/>
          <w:szCs w:val="26"/>
          <w:bdr w:val="none" w:sz="0" w:space="0" w:color="auto" w:frame="1"/>
        </w:rPr>
        <w:t>Features</w:t>
      </w:r>
    </w:p>
    <w:p w:rsidR="000679E5" w:rsidRPr="000679E5" w:rsidRDefault="000679E5" w:rsidP="000679E5">
      <w:pPr>
        <w:shd w:val="clear" w:color="auto" w:fill="FFFFFF"/>
        <w:spacing w:after="0" w:line="480" w:lineRule="auto"/>
        <w:rPr>
          <w:rFonts w:ascii="Times New Roman" w:eastAsia="Times New Roman" w:hAnsi="Times New Roman" w:cs="Times New Roman"/>
          <w:color w:val="000000"/>
          <w:sz w:val="26"/>
          <w:szCs w:val="26"/>
        </w:rPr>
      </w:pPr>
      <w:r w:rsidRPr="000679E5">
        <w:rPr>
          <w:rFonts w:ascii="Times New Roman" w:eastAsia="Times New Roman" w:hAnsi="Times New Roman" w:cs="Times New Roman"/>
          <w:color w:val="000000"/>
          <w:sz w:val="26"/>
          <w:szCs w:val="26"/>
        </w:rPr>
        <w:t>• High Sensitivity</w:t>
      </w:r>
      <w:r w:rsidRPr="000679E5">
        <w:rPr>
          <w:rFonts w:ascii="Times New Roman" w:eastAsia="Times New Roman" w:hAnsi="Times New Roman" w:cs="Times New Roman"/>
          <w:color w:val="000000"/>
          <w:sz w:val="26"/>
          <w:szCs w:val="26"/>
        </w:rPr>
        <w:br/>
        <w:t xml:space="preserve">• High sensitivity to Ammonia, Sulfide, and </w:t>
      </w:r>
      <w:proofErr w:type="spellStart"/>
      <w:r w:rsidRPr="000679E5">
        <w:rPr>
          <w:rFonts w:ascii="Times New Roman" w:eastAsia="Times New Roman" w:hAnsi="Times New Roman" w:cs="Times New Roman"/>
          <w:color w:val="000000"/>
          <w:sz w:val="26"/>
          <w:szCs w:val="26"/>
        </w:rPr>
        <w:t>Benze</w:t>
      </w:r>
      <w:proofErr w:type="spellEnd"/>
      <w:r w:rsidRPr="000679E5">
        <w:rPr>
          <w:rFonts w:ascii="Times New Roman" w:eastAsia="Times New Roman" w:hAnsi="Times New Roman" w:cs="Times New Roman"/>
          <w:color w:val="000000"/>
          <w:sz w:val="26"/>
          <w:szCs w:val="26"/>
        </w:rPr>
        <w:br/>
        <w:t>• Stable and Long Life</w:t>
      </w:r>
      <w:r w:rsidRPr="000679E5">
        <w:rPr>
          <w:rFonts w:ascii="Times New Roman" w:eastAsia="Times New Roman" w:hAnsi="Times New Roman" w:cs="Times New Roman"/>
          <w:color w:val="000000"/>
          <w:sz w:val="26"/>
          <w:szCs w:val="26"/>
        </w:rPr>
        <w:br/>
        <w:t>• Detection Range: 10 – 300 ppm NH3, 10 – 1000 ppm Benzene, 10 – 300 Alcohol</w:t>
      </w:r>
      <w:r w:rsidRPr="000679E5">
        <w:rPr>
          <w:rFonts w:ascii="Times New Roman" w:eastAsia="Times New Roman" w:hAnsi="Times New Roman" w:cs="Times New Roman"/>
          <w:color w:val="000000"/>
          <w:sz w:val="26"/>
          <w:szCs w:val="26"/>
        </w:rPr>
        <w:br/>
        <w:t>• Heater Voltage: 5.0V</w:t>
      </w:r>
      <w:r w:rsidRPr="000679E5">
        <w:rPr>
          <w:rFonts w:ascii="Times New Roman" w:eastAsia="Times New Roman" w:hAnsi="Times New Roman" w:cs="Times New Roman"/>
          <w:color w:val="000000"/>
          <w:sz w:val="26"/>
          <w:szCs w:val="26"/>
        </w:rPr>
        <w:br/>
        <w:t>• Dimensions: 18mm Diameter, 17mm High excluding pins, Pins – 6mm High</w:t>
      </w:r>
      <w:r w:rsidRPr="000679E5">
        <w:rPr>
          <w:rFonts w:ascii="Times New Roman" w:eastAsia="Times New Roman" w:hAnsi="Times New Roman" w:cs="Times New Roman"/>
          <w:color w:val="000000"/>
          <w:sz w:val="26"/>
          <w:szCs w:val="26"/>
        </w:rPr>
        <w:br/>
        <w:t>• Long life and low cost</w:t>
      </w:r>
    </w:p>
    <w:p w:rsidR="000679E5" w:rsidRPr="000679E5" w:rsidRDefault="000679E5" w:rsidP="000679E5">
      <w:pPr>
        <w:shd w:val="clear" w:color="auto" w:fill="FFFFFF"/>
        <w:spacing w:after="0" w:line="480" w:lineRule="auto"/>
        <w:rPr>
          <w:rFonts w:ascii="Times New Roman" w:eastAsia="Times New Roman" w:hAnsi="Times New Roman" w:cs="Times New Roman"/>
          <w:sz w:val="26"/>
          <w:szCs w:val="26"/>
        </w:rPr>
      </w:pPr>
      <w:r w:rsidRPr="000679E5">
        <w:rPr>
          <w:rFonts w:ascii="Times New Roman" w:eastAsia="Times New Roman" w:hAnsi="Times New Roman" w:cs="Times New Roman"/>
          <w:sz w:val="26"/>
          <w:szCs w:val="26"/>
        </w:rPr>
        <w:pict>
          <v:rect id="_x0000_i1025" style="width:0;height:0" o:hralign="center" o:hrstd="t" o:hr="t" fillcolor="#a0a0a0" stroked="f"/>
        </w:pict>
      </w:r>
    </w:p>
    <w:p w:rsidR="000679E5" w:rsidRPr="000679E5" w:rsidRDefault="000679E5" w:rsidP="000679E5">
      <w:pPr>
        <w:shd w:val="clear" w:color="auto" w:fill="FFFFFF"/>
        <w:spacing w:after="0" w:line="240" w:lineRule="auto"/>
        <w:outlineLvl w:val="2"/>
        <w:rPr>
          <w:rFonts w:ascii="Poppins" w:eastAsia="Times New Roman" w:hAnsi="Poppins" w:cs="Times New Roman"/>
          <w:b/>
          <w:bCs/>
          <w:color w:val="FF0000"/>
          <w:sz w:val="35"/>
          <w:szCs w:val="35"/>
        </w:rPr>
      </w:pPr>
      <w:r w:rsidRPr="000679E5">
        <w:rPr>
          <w:rFonts w:ascii="Poppins" w:eastAsia="Times New Roman" w:hAnsi="Poppins" w:cs="Times New Roman"/>
          <w:b/>
          <w:bCs/>
          <w:color w:val="FF0000"/>
          <w:sz w:val="35"/>
          <w:szCs w:val="35"/>
          <w:bdr w:val="none" w:sz="0" w:space="0" w:color="auto" w:frame="1"/>
        </w:rPr>
        <w:t xml:space="preserve">Circuit: Gas Leakage Detector using GSM &amp; </w:t>
      </w:r>
      <w:proofErr w:type="spellStart"/>
      <w:r w:rsidRPr="000679E5">
        <w:rPr>
          <w:rFonts w:ascii="Poppins" w:eastAsia="Times New Roman" w:hAnsi="Poppins" w:cs="Times New Roman"/>
          <w:b/>
          <w:bCs/>
          <w:color w:val="FF0000"/>
          <w:sz w:val="35"/>
          <w:szCs w:val="35"/>
          <w:bdr w:val="none" w:sz="0" w:space="0" w:color="auto" w:frame="1"/>
        </w:rPr>
        <w:t>Arduino</w:t>
      </w:r>
      <w:proofErr w:type="spellEnd"/>
      <w:r w:rsidRPr="000679E5">
        <w:rPr>
          <w:rFonts w:ascii="Poppins" w:eastAsia="Times New Roman" w:hAnsi="Poppins" w:cs="Times New Roman"/>
          <w:b/>
          <w:bCs/>
          <w:color w:val="FF0000"/>
          <w:sz w:val="35"/>
          <w:szCs w:val="35"/>
          <w:bdr w:val="none" w:sz="0" w:space="0" w:color="auto" w:frame="1"/>
        </w:rPr>
        <w:t xml:space="preserve"> with SMS Alert</w:t>
      </w:r>
    </w:p>
    <w:p w:rsidR="000679E5" w:rsidRPr="000679E5" w:rsidRDefault="000679E5" w:rsidP="000679E5">
      <w:pPr>
        <w:shd w:val="clear" w:color="auto" w:fill="FFFFFF"/>
        <w:spacing w:after="0" w:line="480" w:lineRule="auto"/>
        <w:rPr>
          <w:rFonts w:ascii="Times New Roman" w:eastAsia="Times New Roman" w:hAnsi="Times New Roman" w:cs="Times New Roman"/>
          <w:color w:val="000000"/>
          <w:sz w:val="26"/>
          <w:szCs w:val="26"/>
        </w:rPr>
      </w:pPr>
      <w:r w:rsidRPr="000679E5">
        <w:rPr>
          <w:rFonts w:ascii="Times New Roman" w:eastAsia="Times New Roman" w:hAnsi="Times New Roman" w:cs="Times New Roman"/>
          <w:color w:val="000000"/>
          <w:sz w:val="26"/>
          <w:szCs w:val="26"/>
        </w:rPr>
        <w:t>So here is a </w:t>
      </w:r>
      <w:r w:rsidRPr="000679E5">
        <w:rPr>
          <w:rFonts w:ascii="Times New Roman" w:eastAsia="Times New Roman" w:hAnsi="Times New Roman" w:cs="Times New Roman"/>
          <w:b/>
          <w:bCs/>
          <w:color w:val="000000"/>
          <w:sz w:val="26"/>
          <w:szCs w:val="26"/>
          <w:bdr w:val="none" w:sz="0" w:space="0" w:color="auto" w:frame="1"/>
        </w:rPr>
        <w:t xml:space="preserve">circuit for Gas Leakage Detector using GSM &amp; </w:t>
      </w:r>
      <w:proofErr w:type="spellStart"/>
      <w:r w:rsidRPr="000679E5">
        <w:rPr>
          <w:rFonts w:ascii="Times New Roman" w:eastAsia="Times New Roman" w:hAnsi="Times New Roman" w:cs="Times New Roman"/>
          <w:b/>
          <w:bCs/>
          <w:color w:val="000000"/>
          <w:sz w:val="26"/>
          <w:szCs w:val="26"/>
          <w:bdr w:val="none" w:sz="0" w:space="0" w:color="auto" w:frame="1"/>
        </w:rPr>
        <w:t>Arduino</w:t>
      </w:r>
      <w:proofErr w:type="spellEnd"/>
      <w:r w:rsidRPr="000679E5">
        <w:rPr>
          <w:rFonts w:ascii="Times New Roman" w:eastAsia="Times New Roman" w:hAnsi="Times New Roman" w:cs="Times New Roman"/>
          <w:b/>
          <w:bCs/>
          <w:color w:val="000000"/>
          <w:sz w:val="26"/>
          <w:szCs w:val="26"/>
          <w:bdr w:val="none" w:sz="0" w:space="0" w:color="auto" w:frame="1"/>
        </w:rPr>
        <w:t xml:space="preserve"> with SMS Alert</w:t>
      </w:r>
      <w:r w:rsidRPr="000679E5">
        <w:rPr>
          <w:rFonts w:ascii="Times New Roman" w:eastAsia="Times New Roman" w:hAnsi="Times New Roman" w:cs="Times New Roman"/>
          <w:color w:val="000000"/>
          <w:sz w:val="26"/>
          <w:szCs w:val="26"/>
        </w:rPr>
        <w:t>. Assemble the circuit as shown in the figure below.</w:t>
      </w:r>
    </w:p>
    <w:p w:rsidR="000679E5" w:rsidRPr="000679E5" w:rsidRDefault="000679E5" w:rsidP="000679E5">
      <w:pPr>
        <w:shd w:val="clear" w:color="auto" w:fill="FFFFFF"/>
        <w:spacing w:after="0" w:line="480" w:lineRule="auto"/>
        <w:rPr>
          <w:rFonts w:ascii="Times New Roman" w:eastAsia="Times New Roman" w:hAnsi="Times New Roman" w:cs="Times New Roman"/>
          <w:color w:val="000000"/>
          <w:sz w:val="26"/>
          <w:szCs w:val="26"/>
        </w:rPr>
      </w:pPr>
      <w:r w:rsidRPr="000679E5">
        <w:rPr>
          <w:rFonts w:ascii="Times New Roman" w:eastAsia="Times New Roman" w:hAnsi="Times New Roman" w:cs="Times New Roman"/>
          <w:noProof/>
          <w:color w:val="0080D6"/>
          <w:sz w:val="26"/>
          <w:szCs w:val="26"/>
          <w:bdr w:val="none" w:sz="0" w:space="0" w:color="auto" w:frame="1"/>
        </w:rPr>
        <w:lastRenderedPageBreak/>
        <w:drawing>
          <wp:inline distT="0" distB="0" distL="0" distR="0" wp14:anchorId="0C68A8B1" wp14:editId="261C4A8C">
            <wp:extent cx="6116320" cy="3769995"/>
            <wp:effectExtent l="0" t="0" r="0" b="1905"/>
            <wp:docPr id="17" name="Picture 3" descr="Gas Leakage Detector using GSM &amp; Arduino with SMS Aler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s Leakage Detector using GSM &amp; Arduino with SMS Alert">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6320" cy="3769995"/>
                    </a:xfrm>
                    <a:prstGeom prst="rect">
                      <a:avLst/>
                    </a:prstGeom>
                    <a:noFill/>
                    <a:ln>
                      <a:noFill/>
                    </a:ln>
                  </pic:spPr>
                </pic:pic>
              </a:graphicData>
            </a:graphic>
          </wp:inline>
        </w:drawing>
      </w:r>
    </w:p>
    <w:p w:rsidR="000679E5" w:rsidRPr="000679E5" w:rsidRDefault="000679E5" w:rsidP="000679E5">
      <w:pPr>
        <w:shd w:val="clear" w:color="auto" w:fill="FFFFFF"/>
        <w:spacing w:after="375" w:line="480" w:lineRule="auto"/>
        <w:rPr>
          <w:rFonts w:ascii="Times New Roman" w:eastAsia="Times New Roman" w:hAnsi="Times New Roman" w:cs="Times New Roman"/>
          <w:color w:val="000000"/>
          <w:sz w:val="26"/>
          <w:szCs w:val="26"/>
        </w:rPr>
      </w:pPr>
      <w:r w:rsidRPr="000679E5">
        <w:rPr>
          <w:rFonts w:ascii="Times New Roman" w:eastAsia="Times New Roman" w:hAnsi="Times New Roman" w:cs="Times New Roman"/>
          <w:color w:val="000000"/>
          <w:sz w:val="26"/>
          <w:szCs w:val="26"/>
        </w:rPr>
        <w:t xml:space="preserve">Supply MQ135 Sensor with 5V Power Supply. Connect its Analog pin A0 to Analog pin A0 of </w:t>
      </w:r>
      <w:proofErr w:type="spellStart"/>
      <w:r w:rsidRPr="000679E5">
        <w:rPr>
          <w:rFonts w:ascii="Times New Roman" w:eastAsia="Times New Roman" w:hAnsi="Times New Roman" w:cs="Times New Roman"/>
          <w:color w:val="000000"/>
          <w:sz w:val="26"/>
          <w:szCs w:val="26"/>
        </w:rPr>
        <w:t>Arduino</w:t>
      </w:r>
      <w:proofErr w:type="spellEnd"/>
      <w:r w:rsidRPr="000679E5">
        <w:rPr>
          <w:rFonts w:ascii="Times New Roman" w:eastAsia="Times New Roman" w:hAnsi="Times New Roman" w:cs="Times New Roman"/>
          <w:color w:val="000000"/>
          <w:sz w:val="26"/>
          <w:szCs w:val="26"/>
        </w:rPr>
        <w:t>.</w:t>
      </w:r>
    </w:p>
    <w:p w:rsidR="000679E5" w:rsidRPr="000679E5" w:rsidRDefault="000679E5" w:rsidP="000679E5">
      <w:pPr>
        <w:shd w:val="clear" w:color="auto" w:fill="FFFFFF"/>
        <w:spacing w:after="0" w:line="480" w:lineRule="auto"/>
        <w:rPr>
          <w:rFonts w:ascii="Times New Roman" w:eastAsia="Times New Roman" w:hAnsi="Times New Roman" w:cs="Times New Roman"/>
          <w:color w:val="000000"/>
          <w:sz w:val="26"/>
          <w:szCs w:val="26"/>
        </w:rPr>
      </w:pPr>
      <w:r w:rsidRPr="000679E5">
        <w:rPr>
          <w:rFonts w:ascii="Times New Roman" w:eastAsia="Times New Roman" w:hAnsi="Times New Roman" w:cs="Times New Roman"/>
          <w:color w:val="000000"/>
          <w:sz w:val="26"/>
          <w:szCs w:val="26"/>
        </w:rPr>
        <w:t xml:space="preserve">Similarly, Connect the GSM Module with 9V/12V external Power Supply. Only the </w:t>
      </w:r>
      <w:proofErr w:type="spellStart"/>
      <w:proofErr w:type="gramStart"/>
      <w:r w:rsidRPr="000679E5">
        <w:rPr>
          <w:rFonts w:ascii="Times New Roman" w:eastAsia="Times New Roman" w:hAnsi="Times New Roman" w:cs="Times New Roman"/>
          <w:color w:val="000000"/>
          <w:sz w:val="26"/>
          <w:szCs w:val="26"/>
        </w:rPr>
        <w:t>Tx</w:t>
      </w:r>
      <w:proofErr w:type="spellEnd"/>
      <w:proofErr w:type="gramEnd"/>
      <w:r w:rsidRPr="000679E5">
        <w:rPr>
          <w:rFonts w:ascii="Times New Roman" w:eastAsia="Times New Roman" w:hAnsi="Times New Roman" w:cs="Times New Roman"/>
          <w:color w:val="000000"/>
          <w:sz w:val="26"/>
          <w:szCs w:val="26"/>
        </w:rPr>
        <w:t>, Rx and GND pin of </w:t>
      </w:r>
      <w:r w:rsidRPr="000679E5">
        <w:rPr>
          <w:rFonts w:ascii="Times New Roman" w:eastAsia="Times New Roman" w:hAnsi="Times New Roman" w:cs="Times New Roman"/>
          <w:b/>
          <w:bCs/>
          <w:color w:val="000000"/>
          <w:sz w:val="26"/>
          <w:szCs w:val="26"/>
          <w:bdr w:val="none" w:sz="0" w:space="0" w:color="auto" w:frame="1"/>
        </w:rPr>
        <w:t>Sim800 Modem</w:t>
      </w:r>
      <w:r w:rsidRPr="000679E5">
        <w:rPr>
          <w:rFonts w:ascii="Times New Roman" w:eastAsia="Times New Roman" w:hAnsi="Times New Roman" w:cs="Times New Roman"/>
          <w:color w:val="000000"/>
          <w:sz w:val="26"/>
          <w:szCs w:val="26"/>
        </w:rPr>
        <w:t xml:space="preserve"> is connected to </w:t>
      </w:r>
      <w:proofErr w:type="spellStart"/>
      <w:r w:rsidRPr="000679E5">
        <w:rPr>
          <w:rFonts w:ascii="Times New Roman" w:eastAsia="Times New Roman" w:hAnsi="Times New Roman" w:cs="Times New Roman"/>
          <w:color w:val="000000"/>
          <w:sz w:val="26"/>
          <w:szCs w:val="26"/>
        </w:rPr>
        <w:t>Arduino</w:t>
      </w:r>
      <w:proofErr w:type="spellEnd"/>
      <w:r w:rsidRPr="000679E5">
        <w:rPr>
          <w:rFonts w:ascii="Times New Roman" w:eastAsia="Times New Roman" w:hAnsi="Times New Roman" w:cs="Times New Roman"/>
          <w:color w:val="000000"/>
          <w:sz w:val="26"/>
          <w:szCs w:val="26"/>
        </w:rPr>
        <w:t xml:space="preserve">. So connect </w:t>
      </w:r>
      <w:proofErr w:type="spellStart"/>
      <w:proofErr w:type="gramStart"/>
      <w:r w:rsidRPr="000679E5">
        <w:rPr>
          <w:rFonts w:ascii="Times New Roman" w:eastAsia="Times New Roman" w:hAnsi="Times New Roman" w:cs="Times New Roman"/>
          <w:color w:val="000000"/>
          <w:sz w:val="26"/>
          <w:szCs w:val="26"/>
        </w:rPr>
        <w:t>Tx</w:t>
      </w:r>
      <w:proofErr w:type="spellEnd"/>
      <w:proofErr w:type="gramEnd"/>
      <w:r w:rsidRPr="000679E5">
        <w:rPr>
          <w:rFonts w:ascii="Times New Roman" w:eastAsia="Times New Roman" w:hAnsi="Times New Roman" w:cs="Times New Roman"/>
          <w:color w:val="000000"/>
          <w:sz w:val="26"/>
          <w:szCs w:val="26"/>
        </w:rPr>
        <w:t xml:space="preserve"> &amp; Rx to Pin No. 9 &amp; 10 of </w:t>
      </w:r>
      <w:proofErr w:type="spellStart"/>
      <w:r w:rsidRPr="000679E5">
        <w:rPr>
          <w:rFonts w:ascii="Times New Roman" w:eastAsia="Times New Roman" w:hAnsi="Times New Roman" w:cs="Times New Roman"/>
          <w:color w:val="000000"/>
          <w:sz w:val="26"/>
          <w:szCs w:val="26"/>
        </w:rPr>
        <w:t>Arduino</w:t>
      </w:r>
      <w:proofErr w:type="spellEnd"/>
      <w:r w:rsidRPr="000679E5">
        <w:rPr>
          <w:rFonts w:ascii="Times New Roman" w:eastAsia="Times New Roman" w:hAnsi="Times New Roman" w:cs="Times New Roman"/>
          <w:color w:val="000000"/>
          <w:sz w:val="26"/>
          <w:szCs w:val="26"/>
        </w:rPr>
        <w:t xml:space="preserve"> respectively.</w:t>
      </w:r>
    </w:p>
    <w:p w:rsidR="000679E5" w:rsidRPr="000679E5" w:rsidRDefault="000679E5" w:rsidP="000679E5">
      <w:pPr>
        <w:shd w:val="clear" w:color="auto" w:fill="FFFFFF"/>
        <w:spacing w:after="375" w:line="480" w:lineRule="auto"/>
        <w:rPr>
          <w:rFonts w:ascii="Times New Roman" w:eastAsia="Times New Roman" w:hAnsi="Times New Roman" w:cs="Times New Roman"/>
          <w:color w:val="000000"/>
          <w:sz w:val="26"/>
          <w:szCs w:val="26"/>
        </w:rPr>
      </w:pPr>
      <w:r w:rsidRPr="000679E5">
        <w:rPr>
          <w:rFonts w:ascii="Times New Roman" w:eastAsia="Times New Roman" w:hAnsi="Times New Roman" w:cs="Times New Roman"/>
          <w:color w:val="000000"/>
          <w:sz w:val="26"/>
          <w:szCs w:val="26"/>
        </w:rPr>
        <w:t>Connect the LCD to pin no 7</w:t>
      </w:r>
      <w:proofErr w:type="gramStart"/>
      <w:r w:rsidRPr="000679E5">
        <w:rPr>
          <w:rFonts w:ascii="Times New Roman" w:eastAsia="Times New Roman" w:hAnsi="Times New Roman" w:cs="Times New Roman"/>
          <w:color w:val="000000"/>
          <w:sz w:val="26"/>
          <w:szCs w:val="26"/>
        </w:rPr>
        <w:t>,6,5,4,3,2</w:t>
      </w:r>
      <w:proofErr w:type="gramEnd"/>
      <w:r w:rsidRPr="000679E5">
        <w:rPr>
          <w:rFonts w:ascii="Times New Roman" w:eastAsia="Times New Roman" w:hAnsi="Times New Roman" w:cs="Times New Roman"/>
          <w:color w:val="000000"/>
          <w:sz w:val="26"/>
          <w:szCs w:val="26"/>
        </w:rPr>
        <w:t xml:space="preserve"> of </w:t>
      </w:r>
      <w:proofErr w:type="spellStart"/>
      <w:r w:rsidRPr="000679E5">
        <w:rPr>
          <w:rFonts w:ascii="Times New Roman" w:eastAsia="Times New Roman" w:hAnsi="Times New Roman" w:cs="Times New Roman"/>
          <w:color w:val="000000"/>
          <w:sz w:val="26"/>
          <w:szCs w:val="26"/>
        </w:rPr>
        <w:t>Arduino</w:t>
      </w:r>
      <w:proofErr w:type="spellEnd"/>
      <w:r w:rsidRPr="000679E5">
        <w:rPr>
          <w:rFonts w:ascii="Times New Roman" w:eastAsia="Times New Roman" w:hAnsi="Times New Roman" w:cs="Times New Roman"/>
          <w:color w:val="000000"/>
          <w:sz w:val="26"/>
          <w:szCs w:val="26"/>
        </w:rPr>
        <w:t>. Supply it with 5V Power Supply. Use a 10K POT to adjust the contrast.</w:t>
      </w:r>
    </w:p>
    <w:p w:rsidR="000679E5" w:rsidRPr="000679E5" w:rsidRDefault="000679E5" w:rsidP="000679E5">
      <w:pPr>
        <w:shd w:val="clear" w:color="auto" w:fill="FFFFFF"/>
        <w:spacing w:after="0" w:line="480" w:lineRule="auto"/>
        <w:rPr>
          <w:rFonts w:ascii="Times New Roman" w:eastAsia="Times New Roman" w:hAnsi="Times New Roman" w:cs="Times New Roman"/>
          <w:sz w:val="26"/>
          <w:szCs w:val="26"/>
        </w:rPr>
      </w:pPr>
      <w:r w:rsidRPr="000679E5">
        <w:rPr>
          <w:rFonts w:ascii="Times New Roman" w:eastAsia="Times New Roman" w:hAnsi="Times New Roman" w:cs="Times New Roman"/>
          <w:sz w:val="26"/>
          <w:szCs w:val="26"/>
        </w:rPr>
        <w:pict>
          <v:rect id="_x0000_i1026" style="width:0;height:0" o:hralign="center" o:hrstd="t" o:hr="t" fillcolor="#a0a0a0" stroked="f"/>
        </w:pict>
      </w:r>
    </w:p>
    <w:p w:rsidR="000679E5" w:rsidRPr="000679E5" w:rsidRDefault="000679E5" w:rsidP="000679E5">
      <w:pPr>
        <w:shd w:val="clear" w:color="auto" w:fill="FFFFFF"/>
        <w:spacing w:after="0" w:line="240" w:lineRule="auto"/>
        <w:outlineLvl w:val="2"/>
        <w:rPr>
          <w:rFonts w:ascii="Poppins" w:eastAsia="Times New Roman" w:hAnsi="Poppins" w:cs="Times New Roman"/>
          <w:b/>
          <w:bCs/>
          <w:color w:val="FF0000"/>
          <w:sz w:val="35"/>
          <w:szCs w:val="35"/>
        </w:rPr>
      </w:pPr>
      <w:r w:rsidRPr="000679E5">
        <w:rPr>
          <w:rFonts w:ascii="Poppins" w:eastAsia="Times New Roman" w:hAnsi="Poppins" w:cs="Times New Roman"/>
          <w:b/>
          <w:bCs/>
          <w:color w:val="FF0000"/>
          <w:sz w:val="35"/>
          <w:szCs w:val="35"/>
          <w:bdr w:val="none" w:sz="0" w:space="0" w:color="auto" w:frame="1"/>
        </w:rPr>
        <w:t>Source Code/Programs:</w:t>
      </w:r>
    </w:p>
    <w:p w:rsidR="000679E5" w:rsidRPr="000679E5" w:rsidRDefault="000679E5" w:rsidP="000679E5">
      <w:pPr>
        <w:shd w:val="clear" w:color="auto" w:fill="FFFFFF"/>
        <w:spacing w:after="0" w:line="480" w:lineRule="auto"/>
        <w:rPr>
          <w:rFonts w:ascii="Times New Roman" w:eastAsia="Times New Roman" w:hAnsi="Times New Roman" w:cs="Times New Roman"/>
          <w:color w:val="000000"/>
          <w:sz w:val="26"/>
          <w:szCs w:val="26"/>
        </w:rPr>
      </w:pPr>
      <w:r w:rsidRPr="000679E5">
        <w:rPr>
          <w:rFonts w:ascii="Times New Roman" w:eastAsia="Times New Roman" w:hAnsi="Times New Roman" w:cs="Times New Roman"/>
          <w:color w:val="000000"/>
          <w:sz w:val="26"/>
          <w:szCs w:val="26"/>
        </w:rPr>
        <w:lastRenderedPageBreak/>
        <w:t>Here is a Source Code or Program for </w:t>
      </w:r>
      <w:r w:rsidRPr="000679E5">
        <w:rPr>
          <w:rFonts w:ascii="Times New Roman" w:eastAsia="Times New Roman" w:hAnsi="Times New Roman" w:cs="Times New Roman"/>
          <w:b/>
          <w:bCs/>
          <w:color w:val="000000"/>
          <w:sz w:val="26"/>
          <w:szCs w:val="26"/>
          <w:bdr w:val="none" w:sz="0" w:space="0" w:color="auto" w:frame="1"/>
        </w:rPr>
        <w:t xml:space="preserve">Gas Leakage Detector with SMS Alert using GSM Module &amp; </w:t>
      </w:r>
      <w:proofErr w:type="spellStart"/>
      <w:r w:rsidRPr="000679E5">
        <w:rPr>
          <w:rFonts w:ascii="Times New Roman" w:eastAsia="Times New Roman" w:hAnsi="Times New Roman" w:cs="Times New Roman"/>
          <w:b/>
          <w:bCs/>
          <w:color w:val="000000"/>
          <w:sz w:val="26"/>
          <w:szCs w:val="26"/>
          <w:bdr w:val="none" w:sz="0" w:space="0" w:color="auto" w:frame="1"/>
        </w:rPr>
        <w:t>Arduino</w:t>
      </w:r>
      <w:proofErr w:type="spellEnd"/>
      <w:r w:rsidRPr="000679E5">
        <w:rPr>
          <w:rFonts w:ascii="Times New Roman" w:eastAsia="Times New Roman" w:hAnsi="Times New Roman" w:cs="Times New Roman"/>
          <w:color w:val="000000"/>
          <w:sz w:val="26"/>
          <w:szCs w:val="26"/>
        </w:rPr>
        <w:t xml:space="preserve">. Copy this code and upload it to </w:t>
      </w:r>
      <w:proofErr w:type="spellStart"/>
      <w:r w:rsidRPr="000679E5">
        <w:rPr>
          <w:rFonts w:ascii="Times New Roman" w:eastAsia="Times New Roman" w:hAnsi="Times New Roman" w:cs="Times New Roman"/>
          <w:color w:val="000000"/>
          <w:sz w:val="26"/>
          <w:szCs w:val="26"/>
        </w:rPr>
        <w:t>Arduino</w:t>
      </w:r>
      <w:proofErr w:type="spellEnd"/>
      <w:r w:rsidRPr="000679E5">
        <w:rPr>
          <w:rFonts w:ascii="Times New Roman" w:eastAsia="Times New Roman" w:hAnsi="Times New Roman" w:cs="Times New Roman"/>
          <w:color w:val="000000"/>
          <w:sz w:val="26"/>
          <w:szCs w:val="26"/>
        </w:rPr>
        <w:t xml:space="preserve"> Board using </w:t>
      </w:r>
      <w:proofErr w:type="spellStart"/>
      <w:r w:rsidRPr="000679E5">
        <w:rPr>
          <w:rFonts w:ascii="Times New Roman" w:eastAsia="Times New Roman" w:hAnsi="Times New Roman" w:cs="Times New Roman"/>
          <w:color w:val="000000"/>
          <w:sz w:val="26"/>
          <w:szCs w:val="26"/>
        </w:rPr>
        <w:t>Arduino</w:t>
      </w:r>
      <w:proofErr w:type="spellEnd"/>
      <w:r w:rsidRPr="000679E5">
        <w:rPr>
          <w:rFonts w:ascii="Times New Roman" w:eastAsia="Times New Roman" w:hAnsi="Times New Roman" w:cs="Times New Roman"/>
          <w:color w:val="000000"/>
          <w:sz w:val="26"/>
          <w:szCs w:val="26"/>
        </w:rPr>
        <w:t xml:space="preserve"> IDE.</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630"/>
      </w:tblGrid>
      <w:tr w:rsidR="000679E5" w:rsidRPr="000679E5" w:rsidTr="000679E5">
        <w:trPr>
          <w:tblCellSpacing w:w="15" w:type="dxa"/>
        </w:trPr>
        <w:tc>
          <w:tcPr>
            <w:tcW w:w="0" w:type="auto"/>
            <w:tcBorders>
              <w:top w:val="nil"/>
              <w:left w:val="nil"/>
              <w:bottom w:val="nil"/>
              <w:right w:val="nil"/>
            </w:tcBorders>
            <w:vAlign w:val="center"/>
            <w:hideMark/>
          </w:tcPr>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1</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2</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3</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4</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5</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6</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7</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8</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9</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10</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11</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12</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13</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14</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15</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16</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17</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18</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19</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20</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21</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22</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23</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24</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25</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26</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27</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28</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29</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30</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31</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32</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33</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34</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35</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36</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37</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38</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39</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40</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41</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42</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43</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44</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45</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46</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47</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48</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49</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50</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51</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52</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53</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lastRenderedPageBreak/>
              <w:t>54</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55</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56</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57</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58</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59</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60</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61</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62</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63</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64</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65</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66</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67</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68</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69</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70</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71</w:t>
            </w:r>
          </w:p>
          <w:p w:rsidR="000679E5" w:rsidRPr="000679E5" w:rsidRDefault="000679E5" w:rsidP="000679E5">
            <w:pPr>
              <w:spacing w:after="0" w:line="240" w:lineRule="auto"/>
              <w:rPr>
                <w:rFonts w:ascii="inherit" w:eastAsia="Times New Roman" w:hAnsi="inherit" w:cs="Times New Roman"/>
                <w:sz w:val="18"/>
                <w:szCs w:val="18"/>
              </w:rPr>
            </w:pPr>
            <w:r w:rsidRPr="000679E5">
              <w:rPr>
                <w:rFonts w:ascii="inherit" w:eastAsia="Times New Roman" w:hAnsi="inherit" w:cs="Times New Roman"/>
                <w:sz w:val="18"/>
                <w:szCs w:val="18"/>
              </w:rPr>
              <w:t>72</w:t>
            </w:r>
          </w:p>
        </w:tc>
        <w:tc>
          <w:tcPr>
            <w:tcW w:w="11736" w:type="dxa"/>
            <w:tcBorders>
              <w:top w:val="nil"/>
              <w:left w:val="nil"/>
              <w:bottom w:val="nil"/>
              <w:right w:val="nil"/>
            </w:tcBorders>
            <w:vAlign w:val="center"/>
            <w:hideMark/>
          </w:tcPr>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lastRenderedPageBreak/>
              <w:t>#include &lt;</w:t>
            </w:r>
            <w:proofErr w:type="spellStart"/>
            <w:r w:rsidRPr="000679E5">
              <w:rPr>
                <w:rFonts w:ascii="inherit" w:eastAsia="Times New Roman" w:hAnsi="inherit" w:cs="Times New Roman"/>
                <w:color w:val="000000"/>
                <w:sz w:val="18"/>
                <w:szCs w:val="18"/>
                <w:bdr w:val="none" w:sz="0" w:space="0" w:color="auto" w:frame="1"/>
              </w:rPr>
              <w:t>LiquidCrystal.h</w:t>
            </w:r>
            <w:proofErr w:type="spellEnd"/>
            <w:r w:rsidRPr="000679E5">
              <w:rPr>
                <w:rFonts w:ascii="inherit" w:eastAsia="Times New Roman" w:hAnsi="inherit" w:cs="Times New Roman"/>
                <w:color w:val="000000"/>
                <w:sz w:val="18"/>
                <w:szCs w:val="18"/>
                <w:bdr w:val="none" w:sz="0" w:space="0" w:color="auto" w:frame="1"/>
              </w:rPr>
              <w:t>&gt;</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LiquidCrystal</w:t>
            </w:r>
            <w:proofErr w:type="spellEnd"/>
            <w:r w:rsidRPr="000679E5">
              <w:rPr>
                <w:rFonts w:ascii="inherit" w:eastAsia="Times New Roman" w:hAnsi="inherit" w:cs="Times New Roman"/>
                <w:color w:val="000000"/>
                <w:sz w:val="18"/>
                <w:szCs w:val="18"/>
                <w:bdr w:val="none" w:sz="0" w:space="0" w:color="auto" w:frame="1"/>
              </w:rPr>
              <w:t xml:space="preserve"> </w:t>
            </w:r>
            <w:proofErr w:type="spellStart"/>
            <w:r w:rsidRPr="000679E5">
              <w:rPr>
                <w:rFonts w:ascii="inherit" w:eastAsia="Times New Roman" w:hAnsi="inherit" w:cs="Times New Roman"/>
                <w:color w:val="000000"/>
                <w:sz w:val="18"/>
                <w:szCs w:val="18"/>
                <w:bdr w:val="none" w:sz="0" w:space="0" w:color="auto" w:frame="1"/>
              </w:rPr>
              <w:t>lcd</w:t>
            </w:r>
            <w:proofErr w:type="spellEnd"/>
            <w:r w:rsidRPr="000679E5">
              <w:rPr>
                <w:rFonts w:ascii="inherit" w:eastAsia="Times New Roman" w:hAnsi="inherit" w:cs="Times New Roman"/>
                <w:color w:val="000000"/>
                <w:sz w:val="18"/>
                <w:szCs w:val="18"/>
                <w:bdr w:val="none" w:sz="0" w:space="0" w:color="auto" w:frame="1"/>
              </w:rPr>
              <w:t>(7, 6, 5, 4, 3, 2);</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#include &lt;</w:t>
            </w:r>
            <w:proofErr w:type="spellStart"/>
            <w:r w:rsidRPr="000679E5">
              <w:rPr>
                <w:rFonts w:ascii="inherit" w:eastAsia="Times New Roman" w:hAnsi="inherit" w:cs="Times New Roman"/>
                <w:color w:val="000000"/>
                <w:sz w:val="18"/>
                <w:szCs w:val="18"/>
                <w:bdr w:val="none" w:sz="0" w:space="0" w:color="auto" w:frame="1"/>
              </w:rPr>
              <w:t>SoftwareSerial.h</w:t>
            </w:r>
            <w:proofErr w:type="spellEnd"/>
            <w:r w:rsidRPr="000679E5">
              <w:rPr>
                <w:rFonts w:ascii="inherit" w:eastAsia="Times New Roman" w:hAnsi="inherit" w:cs="Times New Roman"/>
                <w:color w:val="000000"/>
                <w:sz w:val="18"/>
                <w:szCs w:val="18"/>
                <w:bdr w:val="none" w:sz="0" w:space="0" w:color="auto" w:frame="1"/>
              </w:rPr>
              <w:t>&gt;</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rPr>
              <w:t> </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SoftwareSerial</w:t>
            </w:r>
            <w:proofErr w:type="spellEnd"/>
            <w:r w:rsidRPr="000679E5">
              <w:rPr>
                <w:rFonts w:ascii="inherit" w:eastAsia="Times New Roman" w:hAnsi="inherit" w:cs="Times New Roman"/>
                <w:color w:val="000000"/>
                <w:sz w:val="18"/>
                <w:szCs w:val="18"/>
                <w:bdr w:val="none" w:sz="0" w:space="0" w:color="auto" w:frame="1"/>
              </w:rPr>
              <w:t xml:space="preserve"> </w:t>
            </w:r>
            <w:proofErr w:type="spellStart"/>
            <w:r w:rsidRPr="000679E5">
              <w:rPr>
                <w:rFonts w:ascii="inherit" w:eastAsia="Times New Roman" w:hAnsi="inherit" w:cs="Times New Roman"/>
                <w:color w:val="000000"/>
                <w:sz w:val="18"/>
                <w:szCs w:val="18"/>
                <w:bdr w:val="none" w:sz="0" w:space="0" w:color="auto" w:frame="1"/>
              </w:rPr>
              <w:t>mySerial</w:t>
            </w:r>
            <w:proofErr w:type="spellEnd"/>
            <w:r w:rsidRPr="000679E5">
              <w:rPr>
                <w:rFonts w:ascii="inherit" w:eastAsia="Times New Roman" w:hAnsi="inherit" w:cs="Times New Roman"/>
                <w:color w:val="000000"/>
                <w:sz w:val="18"/>
                <w:szCs w:val="18"/>
                <w:bdr w:val="none" w:sz="0" w:space="0" w:color="auto" w:frame="1"/>
              </w:rPr>
              <w:t>(9, 10);</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rPr>
              <w:t> </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proofErr w:type="gramStart"/>
            <w:r w:rsidRPr="000679E5">
              <w:rPr>
                <w:rFonts w:ascii="inherit" w:eastAsia="Times New Roman" w:hAnsi="inherit" w:cs="Times New Roman"/>
                <w:color w:val="000000"/>
                <w:sz w:val="18"/>
                <w:szCs w:val="18"/>
                <w:bdr w:val="none" w:sz="0" w:space="0" w:color="auto" w:frame="1"/>
              </w:rPr>
              <w:t>int</w:t>
            </w:r>
            <w:proofErr w:type="spellEnd"/>
            <w:proofErr w:type="gramEnd"/>
            <w:r w:rsidRPr="000679E5">
              <w:rPr>
                <w:rFonts w:ascii="inherit" w:eastAsia="Times New Roman" w:hAnsi="inherit" w:cs="Times New Roman"/>
                <w:color w:val="000000"/>
                <w:sz w:val="18"/>
                <w:szCs w:val="18"/>
                <w:bdr w:val="none" w:sz="0" w:space="0" w:color="auto" w:frame="1"/>
              </w:rPr>
              <w:t xml:space="preserve"> </w:t>
            </w:r>
            <w:proofErr w:type="spellStart"/>
            <w:r w:rsidRPr="000679E5">
              <w:rPr>
                <w:rFonts w:ascii="inherit" w:eastAsia="Times New Roman" w:hAnsi="inherit" w:cs="Times New Roman"/>
                <w:color w:val="000000"/>
                <w:sz w:val="18"/>
                <w:szCs w:val="18"/>
                <w:bdr w:val="none" w:sz="0" w:space="0" w:color="auto" w:frame="1"/>
              </w:rPr>
              <w:t>gasValue</w:t>
            </w:r>
            <w:proofErr w:type="spellEnd"/>
            <w:r w:rsidRPr="000679E5">
              <w:rPr>
                <w:rFonts w:ascii="inherit" w:eastAsia="Times New Roman" w:hAnsi="inherit" w:cs="Times New Roman"/>
                <w:color w:val="000000"/>
                <w:sz w:val="18"/>
                <w:szCs w:val="18"/>
                <w:bdr w:val="none" w:sz="0" w:space="0" w:color="auto" w:frame="1"/>
              </w:rPr>
              <w:t xml:space="preserve"> </w:t>
            </w:r>
            <w:r w:rsidRPr="000679E5">
              <w:rPr>
                <w:rFonts w:ascii="inherit" w:eastAsia="Times New Roman" w:hAnsi="inherit" w:cs="Times New Roman"/>
                <w:color w:val="000000"/>
                <w:sz w:val="18"/>
                <w:szCs w:val="18"/>
              </w:rPr>
              <w:t>=</w:t>
            </w:r>
            <w:r w:rsidRPr="000679E5">
              <w:rPr>
                <w:rFonts w:ascii="inherit" w:eastAsia="Times New Roman" w:hAnsi="inherit" w:cs="Times New Roman"/>
                <w:color w:val="000000"/>
                <w:sz w:val="18"/>
                <w:szCs w:val="18"/>
                <w:bdr w:val="none" w:sz="0" w:space="0" w:color="auto" w:frame="1"/>
              </w:rPr>
              <w:t xml:space="preserve"> A0; // smoke / gas sensor connected with analog pin A1 of the </w:t>
            </w:r>
            <w:proofErr w:type="spellStart"/>
            <w:r w:rsidRPr="000679E5">
              <w:rPr>
                <w:rFonts w:ascii="inherit" w:eastAsia="Times New Roman" w:hAnsi="inherit" w:cs="Times New Roman"/>
                <w:color w:val="000000"/>
                <w:sz w:val="18"/>
                <w:szCs w:val="18"/>
                <w:bdr w:val="none" w:sz="0" w:space="0" w:color="auto" w:frame="1"/>
              </w:rPr>
              <w:t>arduino</w:t>
            </w:r>
            <w:proofErr w:type="spellEnd"/>
            <w:r w:rsidRPr="000679E5">
              <w:rPr>
                <w:rFonts w:ascii="inherit" w:eastAsia="Times New Roman" w:hAnsi="inherit" w:cs="Times New Roman"/>
                <w:color w:val="000000"/>
                <w:sz w:val="18"/>
                <w:szCs w:val="18"/>
                <w:bdr w:val="none" w:sz="0" w:space="0" w:color="auto" w:frame="1"/>
              </w:rPr>
              <w:t xml:space="preserve"> / mega.</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int</w:t>
            </w:r>
            <w:proofErr w:type="spellEnd"/>
            <w:r w:rsidRPr="000679E5">
              <w:rPr>
                <w:rFonts w:ascii="inherit" w:eastAsia="Times New Roman" w:hAnsi="inherit" w:cs="Times New Roman"/>
                <w:color w:val="000000"/>
                <w:sz w:val="18"/>
                <w:szCs w:val="18"/>
                <w:bdr w:val="none" w:sz="0" w:space="0" w:color="auto" w:frame="1"/>
              </w:rPr>
              <w:t xml:space="preserve"> data </w:t>
            </w:r>
            <w:r w:rsidRPr="000679E5">
              <w:rPr>
                <w:rFonts w:ascii="inherit" w:eastAsia="Times New Roman" w:hAnsi="inherit" w:cs="Times New Roman"/>
                <w:color w:val="000000"/>
                <w:sz w:val="18"/>
                <w:szCs w:val="18"/>
              </w:rPr>
              <w:t>=</w:t>
            </w:r>
            <w:r w:rsidRPr="000679E5">
              <w:rPr>
                <w:rFonts w:ascii="inherit" w:eastAsia="Times New Roman" w:hAnsi="inherit" w:cs="Times New Roman"/>
                <w:color w:val="000000"/>
                <w:sz w:val="18"/>
                <w:szCs w:val="18"/>
                <w:bdr w:val="none" w:sz="0" w:space="0" w:color="auto" w:frame="1"/>
              </w:rPr>
              <w:t xml:space="preserve"> 0;</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rPr>
              <w:t> </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void setup()</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randomSeed</w:t>
            </w:r>
            <w:proofErr w:type="spellEnd"/>
            <w:r w:rsidRPr="000679E5">
              <w:rPr>
                <w:rFonts w:ascii="inherit" w:eastAsia="Times New Roman" w:hAnsi="inherit" w:cs="Times New Roman"/>
                <w:color w:val="000000"/>
                <w:sz w:val="18"/>
                <w:szCs w:val="18"/>
                <w:bdr w:val="none" w:sz="0" w:space="0" w:color="auto" w:frame="1"/>
              </w:rPr>
              <w:t>(</w:t>
            </w:r>
            <w:proofErr w:type="spellStart"/>
            <w:r w:rsidRPr="000679E5">
              <w:rPr>
                <w:rFonts w:ascii="inherit" w:eastAsia="Times New Roman" w:hAnsi="inherit" w:cs="Times New Roman"/>
                <w:color w:val="000000"/>
                <w:sz w:val="18"/>
                <w:szCs w:val="18"/>
                <w:bdr w:val="none" w:sz="0" w:space="0" w:color="auto" w:frame="1"/>
              </w:rPr>
              <w:t>analogRead</w:t>
            </w:r>
            <w:proofErr w:type="spellEnd"/>
            <w:r w:rsidRPr="000679E5">
              <w:rPr>
                <w:rFonts w:ascii="inherit" w:eastAsia="Times New Roman" w:hAnsi="inherit" w:cs="Times New Roman"/>
                <w:color w:val="000000"/>
                <w:sz w:val="18"/>
                <w:szCs w:val="18"/>
                <w:bdr w:val="none" w:sz="0" w:space="0" w:color="auto" w:frame="1"/>
              </w:rPr>
              <w:t>(0));</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mySerial.begin</w:t>
            </w:r>
            <w:proofErr w:type="spellEnd"/>
            <w:r w:rsidRPr="000679E5">
              <w:rPr>
                <w:rFonts w:ascii="inherit" w:eastAsia="Times New Roman" w:hAnsi="inherit" w:cs="Times New Roman"/>
                <w:color w:val="000000"/>
                <w:sz w:val="18"/>
                <w:szCs w:val="18"/>
                <w:bdr w:val="none" w:sz="0" w:space="0" w:color="auto" w:frame="1"/>
              </w:rPr>
              <w:t>(9600); // Setting the baud rate of GSM Module</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Serial.begin</w:t>
            </w:r>
            <w:proofErr w:type="spellEnd"/>
            <w:r w:rsidRPr="000679E5">
              <w:rPr>
                <w:rFonts w:ascii="inherit" w:eastAsia="Times New Roman" w:hAnsi="inherit" w:cs="Times New Roman"/>
                <w:color w:val="000000"/>
                <w:sz w:val="18"/>
                <w:szCs w:val="18"/>
                <w:bdr w:val="none" w:sz="0" w:space="0" w:color="auto" w:frame="1"/>
              </w:rPr>
              <w:t>(9600); // Setting the baud rate of Serial Monitor (</w:t>
            </w:r>
            <w:proofErr w:type="spellStart"/>
            <w:r w:rsidRPr="000679E5">
              <w:rPr>
                <w:rFonts w:ascii="inherit" w:eastAsia="Times New Roman" w:hAnsi="inherit" w:cs="Times New Roman"/>
                <w:color w:val="000000"/>
                <w:sz w:val="18"/>
                <w:szCs w:val="18"/>
                <w:bdr w:val="none" w:sz="0" w:space="0" w:color="auto" w:frame="1"/>
              </w:rPr>
              <w:t>Arduino</w:t>
            </w:r>
            <w:proofErr w:type="spellEnd"/>
            <w:r w:rsidRPr="000679E5">
              <w:rPr>
                <w:rFonts w:ascii="inherit" w:eastAsia="Times New Roman" w:hAnsi="inherit" w:cs="Times New Roman"/>
                <w:color w:val="000000"/>
                <w:sz w:val="18"/>
                <w:szCs w:val="18"/>
                <w:bdr w:val="none" w:sz="0" w:space="0" w:color="auto" w:frame="1"/>
              </w:rPr>
              <w:t>)</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lcd.begin</w:t>
            </w:r>
            <w:proofErr w:type="spellEnd"/>
            <w:r w:rsidRPr="000679E5">
              <w:rPr>
                <w:rFonts w:ascii="inherit" w:eastAsia="Times New Roman" w:hAnsi="inherit" w:cs="Times New Roman"/>
                <w:color w:val="000000"/>
                <w:sz w:val="18"/>
                <w:szCs w:val="18"/>
                <w:bdr w:val="none" w:sz="0" w:space="0" w:color="auto" w:frame="1"/>
              </w:rPr>
              <w:t>(16,2);</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pinMode</w:t>
            </w:r>
            <w:proofErr w:type="spellEnd"/>
            <w:r w:rsidRPr="000679E5">
              <w:rPr>
                <w:rFonts w:ascii="inherit" w:eastAsia="Times New Roman" w:hAnsi="inherit" w:cs="Times New Roman"/>
                <w:color w:val="000000"/>
                <w:sz w:val="18"/>
                <w:szCs w:val="18"/>
                <w:bdr w:val="none" w:sz="0" w:space="0" w:color="auto" w:frame="1"/>
              </w:rPr>
              <w:t>(</w:t>
            </w:r>
            <w:proofErr w:type="spellStart"/>
            <w:r w:rsidRPr="000679E5">
              <w:rPr>
                <w:rFonts w:ascii="inherit" w:eastAsia="Times New Roman" w:hAnsi="inherit" w:cs="Times New Roman"/>
                <w:color w:val="000000"/>
                <w:sz w:val="18"/>
                <w:szCs w:val="18"/>
                <w:bdr w:val="none" w:sz="0" w:space="0" w:color="auto" w:frame="1"/>
              </w:rPr>
              <w:t>gasValue</w:t>
            </w:r>
            <w:proofErr w:type="spellEnd"/>
            <w:r w:rsidRPr="000679E5">
              <w:rPr>
                <w:rFonts w:ascii="inherit" w:eastAsia="Times New Roman" w:hAnsi="inherit" w:cs="Times New Roman"/>
                <w:color w:val="000000"/>
                <w:sz w:val="18"/>
                <w:szCs w:val="18"/>
                <w:bdr w:val="none" w:sz="0" w:space="0" w:color="auto" w:frame="1"/>
              </w:rPr>
              <w:t>, INPUT);</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lcd.print</w:t>
            </w:r>
            <w:proofErr w:type="spellEnd"/>
            <w:r w:rsidRPr="000679E5">
              <w:rPr>
                <w:rFonts w:ascii="inherit" w:eastAsia="Times New Roman" w:hAnsi="inherit" w:cs="Times New Roman"/>
                <w:color w:val="000000"/>
                <w:sz w:val="18"/>
                <w:szCs w:val="18"/>
                <w:bdr w:val="none" w:sz="0" w:space="0" w:color="auto" w:frame="1"/>
              </w:rPr>
              <w:t xml:space="preserve"> (" Gas Leakage ");</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lcd.setCursor</w:t>
            </w:r>
            <w:proofErr w:type="spellEnd"/>
            <w:r w:rsidRPr="000679E5">
              <w:rPr>
                <w:rFonts w:ascii="inherit" w:eastAsia="Times New Roman" w:hAnsi="inherit" w:cs="Times New Roman"/>
                <w:color w:val="000000"/>
                <w:sz w:val="18"/>
                <w:szCs w:val="18"/>
                <w:bdr w:val="none" w:sz="0" w:space="0" w:color="auto" w:frame="1"/>
              </w:rPr>
              <w:t>(0,1);</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lcd.print</w:t>
            </w:r>
            <w:proofErr w:type="spellEnd"/>
            <w:r w:rsidRPr="000679E5">
              <w:rPr>
                <w:rFonts w:ascii="inherit" w:eastAsia="Times New Roman" w:hAnsi="inherit" w:cs="Times New Roman"/>
                <w:color w:val="000000"/>
                <w:sz w:val="18"/>
                <w:szCs w:val="18"/>
                <w:bdr w:val="none" w:sz="0" w:space="0" w:color="auto" w:frame="1"/>
              </w:rPr>
              <w:t xml:space="preserve"> (" Detector Alarm ");</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delay(3000);</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lcd.clear</w:t>
            </w:r>
            <w:proofErr w:type="spellEnd"/>
            <w:r w:rsidRPr="000679E5">
              <w:rPr>
                <w:rFonts w:ascii="inherit" w:eastAsia="Times New Roman" w:hAnsi="inherit" w:cs="Times New Roman"/>
                <w:color w:val="000000"/>
                <w:sz w:val="18"/>
                <w:szCs w:val="18"/>
                <w:bdr w:val="none" w:sz="0" w:space="0" w:color="auto" w:frame="1"/>
              </w:rPr>
              <w:t>();</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rPr>
              <w:t> </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void loop()</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rPr>
              <w:t> </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 xml:space="preserve">data </w:t>
            </w:r>
            <w:r w:rsidRPr="000679E5">
              <w:rPr>
                <w:rFonts w:ascii="inherit" w:eastAsia="Times New Roman" w:hAnsi="inherit" w:cs="Times New Roman"/>
                <w:color w:val="000000"/>
                <w:sz w:val="18"/>
                <w:szCs w:val="18"/>
              </w:rPr>
              <w:t>=</w:t>
            </w:r>
            <w:r w:rsidRPr="000679E5">
              <w:rPr>
                <w:rFonts w:ascii="inherit" w:eastAsia="Times New Roman" w:hAnsi="inherit" w:cs="Times New Roman"/>
                <w:color w:val="000000"/>
                <w:sz w:val="18"/>
                <w:szCs w:val="18"/>
                <w:bdr w:val="none" w:sz="0" w:space="0" w:color="auto" w:frame="1"/>
              </w:rPr>
              <w:t xml:space="preserve"> </w:t>
            </w:r>
            <w:proofErr w:type="spellStart"/>
            <w:r w:rsidRPr="000679E5">
              <w:rPr>
                <w:rFonts w:ascii="inherit" w:eastAsia="Times New Roman" w:hAnsi="inherit" w:cs="Times New Roman"/>
                <w:color w:val="000000"/>
                <w:sz w:val="18"/>
                <w:szCs w:val="18"/>
                <w:bdr w:val="none" w:sz="0" w:space="0" w:color="auto" w:frame="1"/>
              </w:rPr>
              <w:t>analogRead</w:t>
            </w:r>
            <w:proofErr w:type="spellEnd"/>
            <w:r w:rsidRPr="000679E5">
              <w:rPr>
                <w:rFonts w:ascii="inherit" w:eastAsia="Times New Roman" w:hAnsi="inherit" w:cs="Times New Roman"/>
                <w:color w:val="000000"/>
                <w:sz w:val="18"/>
                <w:szCs w:val="18"/>
                <w:bdr w:val="none" w:sz="0" w:space="0" w:color="auto" w:frame="1"/>
              </w:rPr>
              <w:t>(</w:t>
            </w:r>
            <w:proofErr w:type="spellStart"/>
            <w:r w:rsidRPr="000679E5">
              <w:rPr>
                <w:rFonts w:ascii="inherit" w:eastAsia="Times New Roman" w:hAnsi="inherit" w:cs="Times New Roman"/>
                <w:color w:val="000000"/>
                <w:sz w:val="18"/>
                <w:szCs w:val="18"/>
                <w:bdr w:val="none" w:sz="0" w:space="0" w:color="auto" w:frame="1"/>
              </w:rPr>
              <w:t>gasValue</w:t>
            </w:r>
            <w:proofErr w:type="spellEnd"/>
            <w:r w:rsidRPr="000679E5">
              <w:rPr>
                <w:rFonts w:ascii="inherit" w:eastAsia="Times New Roman" w:hAnsi="inherit" w:cs="Times New Roman"/>
                <w:color w:val="000000"/>
                <w:sz w:val="18"/>
                <w:szCs w:val="18"/>
                <w:bdr w:val="none" w:sz="0" w:space="0" w:color="auto" w:frame="1"/>
              </w:rPr>
              <w:t>);</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rPr>
              <w:t> </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Serial.print</w:t>
            </w:r>
            <w:proofErr w:type="spellEnd"/>
            <w:r w:rsidRPr="000679E5">
              <w:rPr>
                <w:rFonts w:ascii="inherit" w:eastAsia="Times New Roman" w:hAnsi="inherit" w:cs="Times New Roman"/>
                <w:color w:val="000000"/>
                <w:sz w:val="18"/>
                <w:szCs w:val="18"/>
                <w:bdr w:val="none" w:sz="0" w:space="0" w:color="auto" w:frame="1"/>
              </w:rPr>
              <w:t>("Gas Level: ");</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Serial.println</w:t>
            </w:r>
            <w:proofErr w:type="spellEnd"/>
            <w:r w:rsidRPr="000679E5">
              <w:rPr>
                <w:rFonts w:ascii="inherit" w:eastAsia="Times New Roman" w:hAnsi="inherit" w:cs="Times New Roman"/>
                <w:color w:val="000000"/>
                <w:sz w:val="18"/>
                <w:szCs w:val="18"/>
                <w:bdr w:val="none" w:sz="0" w:space="0" w:color="auto" w:frame="1"/>
              </w:rPr>
              <w:t>(data);</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lcd.print</w:t>
            </w:r>
            <w:proofErr w:type="spellEnd"/>
            <w:r w:rsidRPr="000679E5">
              <w:rPr>
                <w:rFonts w:ascii="inherit" w:eastAsia="Times New Roman" w:hAnsi="inherit" w:cs="Times New Roman"/>
                <w:color w:val="000000"/>
                <w:sz w:val="18"/>
                <w:szCs w:val="18"/>
                <w:bdr w:val="none" w:sz="0" w:space="0" w:color="auto" w:frame="1"/>
              </w:rPr>
              <w:t xml:space="preserve"> ("Gas Scan is ON");</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lcd.setCursor</w:t>
            </w:r>
            <w:proofErr w:type="spellEnd"/>
            <w:r w:rsidRPr="000679E5">
              <w:rPr>
                <w:rFonts w:ascii="inherit" w:eastAsia="Times New Roman" w:hAnsi="inherit" w:cs="Times New Roman"/>
                <w:color w:val="000000"/>
                <w:sz w:val="18"/>
                <w:szCs w:val="18"/>
                <w:bdr w:val="none" w:sz="0" w:space="0" w:color="auto" w:frame="1"/>
              </w:rPr>
              <w:t>(0,1);</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lcd.print</w:t>
            </w:r>
            <w:proofErr w:type="spellEnd"/>
            <w:r w:rsidRPr="000679E5">
              <w:rPr>
                <w:rFonts w:ascii="inherit" w:eastAsia="Times New Roman" w:hAnsi="inherit" w:cs="Times New Roman"/>
                <w:color w:val="000000"/>
                <w:sz w:val="18"/>
                <w:szCs w:val="18"/>
                <w:bdr w:val="none" w:sz="0" w:space="0" w:color="auto" w:frame="1"/>
              </w:rPr>
              <w:t>("Gas Level: ");</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lcd.print</w:t>
            </w:r>
            <w:proofErr w:type="spellEnd"/>
            <w:r w:rsidRPr="000679E5">
              <w:rPr>
                <w:rFonts w:ascii="inherit" w:eastAsia="Times New Roman" w:hAnsi="inherit" w:cs="Times New Roman"/>
                <w:color w:val="000000"/>
                <w:sz w:val="18"/>
                <w:szCs w:val="18"/>
                <w:bdr w:val="none" w:sz="0" w:space="0" w:color="auto" w:frame="1"/>
              </w:rPr>
              <w:t>(data);</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delay(1000);</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rPr>
              <w:t> </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if ( data &gt; 500) //</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SendMessage</w:t>
            </w:r>
            <w:proofErr w:type="spellEnd"/>
            <w:r w:rsidRPr="000679E5">
              <w:rPr>
                <w:rFonts w:ascii="inherit" w:eastAsia="Times New Roman" w:hAnsi="inherit" w:cs="Times New Roman"/>
                <w:color w:val="000000"/>
                <w:sz w:val="18"/>
                <w:szCs w:val="18"/>
                <w:bdr w:val="none" w:sz="0" w:space="0" w:color="auto" w:frame="1"/>
              </w:rPr>
              <w:t>();</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Serial.print</w:t>
            </w:r>
            <w:proofErr w:type="spellEnd"/>
            <w:r w:rsidRPr="000679E5">
              <w:rPr>
                <w:rFonts w:ascii="inherit" w:eastAsia="Times New Roman" w:hAnsi="inherit" w:cs="Times New Roman"/>
                <w:color w:val="000000"/>
                <w:sz w:val="18"/>
                <w:szCs w:val="18"/>
                <w:bdr w:val="none" w:sz="0" w:space="0" w:color="auto" w:frame="1"/>
              </w:rPr>
              <w:t>("Gas detect alarm");</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lcd.clear</w:t>
            </w:r>
            <w:proofErr w:type="spellEnd"/>
            <w:r w:rsidRPr="000679E5">
              <w:rPr>
                <w:rFonts w:ascii="inherit" w:eastAsia="Times New Roman" w:hAnsi="inherit" w:cs="Times New Roman"/>
                <w:color w:val="000000"/>
                <w:sz w:val="18"/>
                <w:szCs w:val="18"/>
                <w:bdr w:val="none" w:sz="0" w:space="0" w:color="auto" w:frame="1"/>
              </w:rPr>
              <w:t>();</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lcd.setCursor</w:t>
            </w:r>
            <w:proofErr w:type="spellEnd"/>
            <w:r w:rsidRPr="000679E5">
              <w:rPr>
                <w:rFonts w:ascii="inherit" w:eastAsia="Times New Roman" w:hAnsi="inherit" w:cs="Times New Roman"/>
                <w:color w:val="000000"/>
                <w:sz w:val="18"/>
                <w:szCs w:val="18"/>
                <w:bdr w:val="none" w:sz="0" w:space="0" w:color="auto" w:frame="1"/>
              </w:rPr>
              <w:t>(0,0);</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lcd.print</w:t>
            </w:r>
            <w:proofErr w:type="spellEnd"/>
            <w:r w:rsidRPr="000679E5">
              <w:rPr>
                <w:rFonts w:ascii="inherit" w:eastAsia="Times New Roman" w:hAnsi="inherit" w:cs="Times New Roman"/>
                <w:color w:val="000000"/>
                <w:sz w:val="18"/>
                <w:szCs w:val="18"/>
                <w:bdr w:val="none" w:sz="0" w:space="0" w:color="auto" w:frame="1"/>
              </w:rPr>
              <w:t>("Gas Level Exceed");</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lcd.setCursor</w:t>
            </w:r>
            <w:proofErr w:type="spellEnd"/>
            <w:r w:rsidRPr="000679E5">
              <w:rPr>
                <w:rFonts w:ascii="inherit" w:eastAsia="Times New Roman" w:hAnsi="inherit" w:cs="Times New Roman"/>
                <w:color w:val="000000"/>
                <w:sz w:val="18"/>
                <w:szCs w:val="18"/>
                <w:bdr w:val="none" w:sz="0" w:space="0" w:color="auto" w:frame="1"/>
              </w:rPr>
              <w:t>(0,1);</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lcd.print</w:t>
            </w:r>
            <w:proofErr w:type="spellEnd"/>
            <w:r w:rsidRPr="000679E5">
              <w:rPr>
                <w:rFonts w:ascii="inherit" w:eastAsia="Times New Roman" w:hAnsi="inherit" w:cs="Times New Roman"/>
                <w:color w:val="000000"/>
                <w:sz w:val="18"/>
                <w:szCs w:val="18"/>
                <w:bdr w:val="none" w:sz="0" w:space="0" w:color="auto" w:frame="1"/>
              </w:rPr>
              <w:t>("SMS Sent");</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delay(1000);</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rPr>
              <w:t> </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else</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Serial.print</w:t>
            </w:r>
            <w:proofErr w:type="spellEnd"/>
            <w:r w:rsidRPr="000679E5">
              <w:rPr>
                <w:rFonts w:ascii="inherit" w:eastAsia="Times New Roman" w:hAnsi="inherit" w:cs="Times New Roman"/>
                <w:color w:val="000000"/>
                <w:sz w:val="18"/>
                <w:szCs w:val="18"/>
                <w:bdr w:val="none" w:sz="0" w:space="0" w:color="auto" w:frame="1"/>
              </w:rPr>
              <w:t>("Gas Level Low");</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lcd.clear</w:t>
            </w:r>
            <w:proofErr w:type="spellEnd"/>
            <w:r w:rsidRPr="000679E5">
              <w:rPr>
                <w:rFonts w:ascii="inherit" w:eastAsia="Times New Roman" w:hAnsi="inherit" w:cs="Times New Roman"/>
                <w:color w:val="000000"/>
                <w:sz w:val="18"/>
                <w:szCs w:val="18"/>
                <w:bdr w:val="none" w:sz="0" w:space="0" w:color="auto" w:frame="1"/>
              </w:rPr>
              <w:t>();</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lcd.setCursor</w:t>
            </w:r>
            <w:proofErr w:type="spellEnd"/>
            <w:r w:rsidRPr="000679E5">
              <w:rPr>
                <w:rFonts w:ascii="inherit" w:eastAsia="Times New Roman" w:hAnsi="inherit" w:cs="Times New Roman"/>
                <w:color w:val="000000"/>
                <w:sz w:val="18"/>
                <w:szCs w:val="18"/>
                <w:bdr w:val="none" w:sz="0" w:space="0" w:color="auto" w:frame="1"/>
              </w:rPr>
              <w:t>(0,0);</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lastRenderedPageBreak/>
              <w:t>lcd.print</w:t>
            </w:r>
            <w:proofErr w:type="spellEnd"/>
            <w:r w:rsidRPr="000679E5">
              <w:rPr>
                <w:rFonts w:ascii="inherit" w:eastAsia="Times New Roman" w:hAnsi="inherit" w:cs="Times New Roman"/>
                <w:color w:val="000000"/>
                <w:sz w:val="18"/>
                <w:szCs w:val="18"/>
                <w:bdr w:val="none" w:sz="0" w:space="0" w:color="auto" w:frame="1"/>
              </w:rPr>
              <w:t>("Gas Level Normal");</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delay(1000);</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rPr>
              <w:t> </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lcd.clear</w:t>
            </w:r>
            <w:proofErr w:type="spellEnd"/>
            <w:r w:rsidRPr="000679E5">
              <w:rPr>
                <w:rFonts w:ascii="inherit" w:eastAsia="Times New Roman" w:hAnsi="inherit" w:cs="Times New Roman"/>
                <w:color w:val="000000"/>
                <w:sz w:val="18"/>
                <w:szCs w:val="18"/>
                <w:bdr w:val="none" w:sz="0" w:space="0" w:color="auto" w:frame="1"/>
              </w:rPr>
              <w:t>();</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rPr>
              <w:t> </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 xml:space="preserve">void </w:t>
            </w:r>
            <w:proofErr w:type="spellStart"/>
            <w:r w:rsidRPr="000679E5">
              <w:rPr>
                <w:rFonts w:ascii="inherit" w:eastAsia="Times New Roman" w:hAnsi="inherit" w:cs="Times New Roman"/>
                <w:color w:val="000000"/>
                <w:sz w:val="18"/>
                <w:szCs w:val="18"/>
                <w:bdr w:val="none" w:sz="0" w:space="0" w:color="auto" w:frame="1"/>
              </w:rPr>
              <w:t>SendMessage</w:t>
            </w:r>
            <w:proofErr w:type="spellEnd"/>
            <w:r w:rsidRPr="000679E5">
              <w:rPr>
                <w:rFonts w:ascii="inherit" w:eastAsia="Times New Roman" w:hAnsi="inherit" w:cs="Times New Roman"/>
                <w:color w:val="000000"/>
                <w:sz w:val="18"/>
                <w:szCs w:val="18"/>
                <w:bdr w:val="none" w:sz="0" w:space="0" w:color="auto" w:frame="1"/>
              </w:rPr>
              <w:t>()</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Serial.println</w:t>
            </w:r>
            <w:proofErr w:type="spellEnd"/>
            <w:r w:rsidRPr="000679E5">
              <w:rPr>
                <w:rFonts w:ascii="inherit" w:eastAsia="Times New Roman" w:hAnsi="inherit" w:cs="Times New Roman"/>
                <w:color w:val="000000"/>
                <w:sz w:val="18"/>
                <w:szCs w:val="18"/>
                <w:bdr w:val="none" w:sz="0" w:space="0" w:color="auto" w:frame="1"/>
              </w:rPr>
              <w:t>("I am in send");</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mySerial.println</w:t>
            </w:r>
            <w:proofErr w:type="spellEnd"/>
            <w:r w:rsidRPr="000679E5">
              <w:rPr>
                <w:rFonts w:ascii="inherit" w:eastAsia="Times New Roman" w:hAnsi="inherit" w:cs="Times New Roman"/>
                <w:color w:val="000000"/>
                <w:sz w:val="18"/>
                <w:szCs w:val="18"/>
                <w:bdr w:val="none" w:sz="0" w:space="0" w:color="auto" w:frame="1"/>
              </w:rPr>
              <w:t>("AT+CMGF=1"); //Sets the GSM Module in Text Mode</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 xml:space="preserve">delay(1000); // Delay of 1000 </w:t>
            </w:r>
            <w:proofErr w:type="spellStart"/>
            <w:r w:rsidRPr="000679E5">
              <w:rPr>
                <w:rFonts w:ascii="inherit" w:eastAsia="Times New Roman" w:hAnsi="inherit" w:cs="Times New Roman"/>
                <w:color w:val="000000"/>
                <w:sz w:val="18"/>
                <w:szCs w:val="18"/>
                <w:bdr w:val="none" w:sz="0" w:space="0" w:color="auto" w:frame="1"/>
              </w:rPr>
              <w:t>milli</w:t>
            </w:r>
            <w:proofErr w:type="spellEnd"/>
            <w:r w:rsidRPr="000679E5">
              <w:rPr>
                <w:rFonts w:ascii="inherit" w:eastAsia="Times New Roman" w:hAnsi="inherit" w:cs="Times New Roman"/>
                <w:color w:val="000000"/>
                <w:sz w:val="18"/>
                <w:szCs w:val="18"/>
                <w:bdr w:val="none" w:sz="0" w:space="0" w:color="auto" w:frame="1"/>
              </w:rPr>
              <w:t xml:space="preserve"> seconds or 1 second</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mySerial.println</w:t>
            </w:r>
            <w:proofErr w:type="spellEnd"/>
            <w:r w:rsidRPr="000679E5">
              <w:rPr>
                <w:rFonts w:ascii="inherit" w:eastAsia="Times New Roman" w:hAnsi="inherit" w:cs="Times New Roman"/>
                <w:color w:val="000000"/>
                <w:sz w:val="18"/>
                <w:szCs w:val="18"/>
                <w:bdr w:val="none" w:sz="0" w:space="0" w:color="auto" w:frame="1"/>
              </w:rPr>
              <w:t>("AT+CMGS=\"+91900xxxxxxx\"\r"); // Replace x with mobile number</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delay(1000);</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proofErr w:type="gramStart"/>
            <w:r w:rsidRPr="000679E5">
              <w:rPr>
                <w:rFonts w:ascii="inherit" w:eastAsia="Times New Roman" w:hAnsi="inherit" w:cs="Times New Roman"/>
                <w:color w:val="000000"/>
                <w:sz w:val="18"/>
                <w:szCs w:val="18"/>
                <w:bdr w:val="none" w:sz="0" w:space="0" w:color="auto" w:frame="1"/>
              </w:rPr>
              <w:t>mySerial.println</w:t>
            </w:r>
            <w:proofErr w:type="spellEnd"/>
            <w:r w:rsidRPr="000679E5">
              <w:rPr>
                <w:rFonts w:ascii="inherit" w:eastAsia="Times New Roman" w:hAnsi="inherit" w:cs="Times New Roman"/>
                <w:color w:val="000000"/>
                <w:sz w:val="18"/>
                <w:szCs w:val="18"/>
                <w:bdr w:val="none" w:sz="0" w:space="0" w:color="auto" w:frame="1"/>
              </w:rPr>
              <w:t>(</w:t>
            </w:r>
            <w:proofErr w:type="gramEnd"/>
            <w:r w:rsidRPr="000679E5">
              <w:rPr>
                <w:rFonts w:ascii="inherit" w:eastAsia="Times New Roman" w:hAnsi="inherit" w:cs="Times New Roman"/>
                <w:color w:val="000000"/>
                <w:sz w:val="18"/>
                <w:szCs w:val="18"/>
                <w:bdr w:val="none" w:sz="0" w:space="0" w:color="auto" w:frame="1"/>
              </w:rPr>
              <w:t>"Excess Gas Detected. Open Windows");// The SMS text you want to send</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delay(100);</w:t>
            </w:r>
          </w:p>
          <w:p w:rsidR="000679E5" w:rsidRPr="000679E5" w:rsidRDefault="000679E5" w:rsidP="000679E5">
            <w:pPr>
              <w:spacing w:after="0" w:line="240" w:lineRule="auto"/>
              <w:rPr>
                <w:rFonts w:ascii="inherit" w:eastAsia="Times New Roman" w:hAnsi="inherit" w:cs="Times New Roman"/>
                <w:color w:val="000000"/>
                <w:sz w:val="18"/>
                <w:szCs w:val="18"/>
              </w:rPr>
            </w:pPr>
            <w:proofErr w:type="spellStart"/>
            <w:r w:rsidRPr="000679E5">
              <w:rPr>
                <w:rFonts w:ascii="inherit" w:eastAsia="Times New Roman" w:hAnsi="inherit" w:cs="Times New Roman"/>
                <w:color w:val="000000"/>
                <w:sz w:val="18"/>
                <w:szCs w:val="18"/>
                <w:bdr w:val="none" w:sz="0" w:space="0" w:color="auto" w:frame="1"/>
              </w:rPr>
              <w:t>mySerial.println</w:t>
            </w:r>
            <w:proofErr w:type="spellEnd"/>
            <w:r w:rsidRPr="000679E5">
              <w:rPr>
                <w:rFonts w:ascii="inherit" w:eastAsia="Times New Roman" w:hAnsi="inherit" w:cs="Times New Roman"/>
                <w:color w:val="000000"/>
                <w:sz w:val="18"/>
                <w:szCs w:val="18"/>
                <w:bdr w:val="none" w:sz="0" w:space="0" w:color="auto" w:frame="1"/>
              </w:rPr>
              <w:t>((char)26);// ASCII code of CTRL+Z</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delay(1000);</w:t>
            </w:r>
          </w:p>
          <w:p w:rsidR="000679E5" w:rsidRPr="000679E5" w:rsidRDefault="000679E5" w:rsidP="000679E5">
            <w:pPr>
              <w:spacing w:after="0" w:line="240" w:lineRule="auto"/>
              <w:rPr>
                <w:rFonts w:ascii="inherit" w:eastAsia="Times New Roman" w:hAnsi="inherit" w:cs="Times New Roman"/>
                <w:color w:val="000000"/>
                <w:sz w:val="18"/>
                <w:szCs w:val="18"/>
              </w:rPr>
            </w:pPr>
            <w:r w:rsidRPr="000679E5">
              <w:rPr>
                <w:rFonts w:ascii="inherit" w:eastAsia="Times New Roman" w:hAnsi="inherit" w:cs="Times New Roman"/>
                <w:color w:val="000000"/>
                <w:sz w:val="18"/>
                <w:szCs w:val="18"/>
                <w:bdr w:val="none" w:sz="0" w:space="0" w:color="auto" w:frame="1"/>
              </w:rPr>
              <w:t>}</w:t>
            </w:r>
          </w:p>
        </w:tc>
      </w:tr>
    </w:tbl>
    <w:p w:rsidR="000679E5" w:rsidRPr="000679E5" w:rsidRDefault="000679E5" w:rsidP="000679E5">
      <w:pPr>
        <w:shd w:val="clear" w:color="auto" w:fill="FFFFFF"/>
        <w:spacing w:after="0" w:line="480" w:lineRule="auto"/>
        <w:rPr>
          <w:ins w:id="0" w:author="Unknown"/>
          <w:rFonts w:ascii="Times New Roman" w:eastAsia="Times New Roman" w:hAnsi="Times New Roman" w:cs="Times New Roman"/>
          <w:color w:val="000000"/>
          <w:sz w:val="26"/>
          <w:szCs w:val="26"/>
          <w:bdr w:val="none" w:sz="0" w:space="0" w:color="auto" w:frame="1"/>
        </w:rPr>
      </w:pPr>
      <w:ins w:id="1" w:author="Unknown">
        <w:r w:rsidRPr="000679E5">
          <w:rPr>
            <w:rFonts w:ascii="Times New Roman" w:eastAsia="Times New Roman" w:hAnsi="Times New Roman" w:cs="Times New Roman"/>
            <w:color w:val="000000"/>
            <w:sz w:val="26"/>
            <w:szCs w:val="26"/>
          </w:rPr>
          <w:lastRenderedPageBreak/>
          <w:br/>
        </w:r>
      </w:ins>
    </w:p>
    <w:p w:rsidR="000679E5" w:rsidRPr="000679E5" w:rsidRDefault="000679E5" w:rsidP="000679E5">
      <w:pPr>
        <w:shd w:val="clear" w:color="auto" w:fill="FFFFFF"/>
        <w:spacing w:after="0" w:line="480" w:lineRule="auto"/>
        <w:rPr>
          <w:rFonts w:ascii="Times New Roman" w:eastAsia="Times New Roman" w:hAnsi="Times New Roman" w:cs="Times New Roman"/>
          <w:sz w:val="26"/>
          <w:szCs w:val="26"/>
          <w:bdr w:val="none" w:sz="0" w:space="0" w:color="auto" w:frame="1"/>
        </w:rPr>
      </w:pPr>
      <w:r w:rsidRPr="000679E5">
        <w:rPr>
          <w:rFonts w:ascii="Times New Roman" w:eastAsia="Times New Roman" w:hAnsi="Times New Roman" w:cs="Times New Roman"/>
          <w:sz w:val="26"/>
          <w:szCs w:val="26"/>
          <w:bdr w:val="none" w:sz="0" w:space="0" w:color="auto" w:frame="1"/>
        </w:rPr>
        <w:pict>
          <v:rect id="_x0000_i1027" style="width:0;height:0" o:hralign="center" o:hrstd="t" o:hr="t" fillcolor="#a0a0a0" stroked="f"/>
        </w:pict>
      </w:r>
    </w:p>
    <w:p w:rsidR="000679E5" w:rsidRPr="000679E5" w:rsidRDefault="000679E5" w:rsidP="000679E5">
      <w:pPr>
        <w:shd w:val="clear" w:color="auto" w:fill="FFFFFF"/>
        <w:spacing w:after="0" w:line="240" w:lineRule="auto"/>
        <w:outlineLvl w:val="2"/>
        <w:rPr>
          <w:rFonts w:ascii="Poppins" w:eastAsia="Times New Roman" w:hAnsi="Poppins" w:cs="Times New Roman"/>
          <w:b/>
          <w:bCs/>
          <w:color w:val="FF0000"/>
          <w:sz w:val="35"/>
          <w:szCs w:val="35"/>
          <w:bdr w:val="none" w:sz="0" w:space="0" w:color="auto" w:frame="1"/>
        </w:rPr>
      </w:pPr>
      <w:r w:rsidRPr="000679E5">
        <w:rPr>
          <w:rFonts w:ascii="Poppins" w:eastAsia="Times New Roman" w:hAnsi="Poppins" w:cs="Times New Roman"/>
          <w:b/>
          <w:bCs/>
          <w:color w:val="FF0000"/>
          <w:sz w:val="35"/>
          <w:szCs w:val="35"/>
          <w:bdr w:val="none" w:sz="0" w:space="0" w:color="auto" w:frame="1"/>
        </w:rPr>
        <w:t>Working of the Project</w:t>
      </w:r>
    </w:p>
    <w:p w:rsidR="000679E5" w:rsidRPr="000679E5" w:rsidRDefault="000679E5" w:rsidP="000679E5">
      <w:pPr>
        <w:shd w:val="clear" w:color="auto" w:fill="FFFFFF"/>
        <w:spacing w:after="375" w:line="480" w:lineRule="auto"/>
        <w:rPr>
          <w:rFonts w:ascii="Times New Roman" w:eastAsia="Times New Roman" w:hAnsi="Times New Roman" w:cs="Times New Roman"/>
          <w:color w:val="000000"/>
          <w:sz w:val="26"/>
          <w:szCs w:val="26"/>
          <w:bdr w:val="none" w:sz="0" w:space="0" w:color="auto" w:frame="1"/>
        </w:rPr>
      </w:pPr>
      <w:r w:rsidRPr="000679E5">
        <w:rPr>
          <w:rFonts w:ascii="Times New Roman" w:eastAsia="Times New Roman" w:hAnsi="Times New Roman" w:cs="Times New Roman"/>
          <w:color w:val="000000"/>
          <w:sz w:val="26"/>
          <w:szCs w:val="26"/>
          <w:bdr w:val="none" w:sz="0" w:space="0" w:color="auto" w:frame="1"/>
        </w:rPr>
        <w:t xml:space="preserve">When the circuit is powered on after uploading code, the LCD displays the Gas Level in some analog numbers. It will display the status of whether the gas level is normal or excessive. When the gas level exceeds </w:t>
      </w:r>
      <w:r>
        <w:rPr>
          <w:rFonts w:ascii="Times New Roman" w:eastAsia="Times New Roman" w:hAnsi="Times New Roman" w:cs="Times New Roman"/>
          <w:color w:val="000000"/>
          <w:sz w:val="26"/>
          <w:szCs w:val="26"/>
          <w:bdr w:val="none" w:sz="0" w:space="0" w:color="auto" w:frame="1"/>
        </w:rPr>
        <w:t>it will display SMS Sent status</w:t>
      </w:r>
    </w:p>
    <w:p w:rsidR="000679E5" w:rsidRPr="000679E5" w:rsidRDefault="000679E5" w:rsidP="000679E5">
      <w:pPr>
        <w:shd w:val="clear" w:color="auto" w:fill="FFFFFF"/>
        <w:spacing w:after="0" w:line="480" w:lineRule="auto"/>
        <w:rPr>
          <w:rFonts w:ascii="Times New Roman" w:eastAsia="Times New Roman" w:hAnsi="Times New Roman" w:cs="Times New Roman"/>
          <w:color w:val="000000"/>
          <w:sz w:val="26"/>
          <w:szCs w:val="26"/>
          <w:bdr w:val="none" w:sz="0" w:space="0" w:color="auto" w:frame="1"/>
        </w:rPr>
      </w:pPr>
      <w:r w:rsidRPr="000679E5">
        <w:rPr>
          <w:rFonts w:ascii="Times New Roman" w:eastAsia="Times New Roman" w:hAnsi="Times New Roman" w:cs="Times New Roman"/>
          <w:color w:val="000000"/>
          <w:sz w:val="26"/>
          <w:szCs w:val="26"/>
          <w:bdr w:val="none" w:sz="0" w:space="0" w:color="auto" w:frame="1"/>
        </w:rPr>
        <w:t>This circuit triggers the alert system when smoke or gas leakage is detected. The circuit mainly uses the </w:t>
      </w:r>
      <w:r w:rsidRPr="000679E5">
        <w:rPr>
          <w:rFonts w:ascii="Times New Roman" w:eastAsia="Times New Roman" w:hAnsi="Times New Roman" w:cs="Times New Roman"/>
          <w:b/>
          <w:bCs/>
          <w:color w:val="000000"/>
          <w:sz w:val="26"/>
          <w:szCs w:val="26"/>
          <w:bdr w:val="none" w:sz="0" w:space="0" w:color="auto" w:frame="1"/>
        </w:rPr>
        <w:t xml:space="preserve">MQ135 Smoke/Gas sensor and </w:t>
      </w:r>
      <w:proofErr w:type="spellStart"/>
      <w:r w:rsidRPr="000679E5">
        <w:rPr>
          <w:rFonts w:ascii="Times New Roman" w:eastAsia="Times New Roman" w:hAnsi="Times New Roman" w:cs="Times New Roman"/>
          <w:b/>
          <w:bCs/>
          <w:color w:val="000000"/>
          <w:sz w:val="26"/>
          <w:szCs w:val="26"/>
          <w:bdr w:val="none" w:sz="0" w:space="0" w:color="auto" w:frame="1"/>
        </w:rPr>
        <w:t>Arduino</w:t>
      </w:r>
      <w:proofErr w:type="spellEnd"/>
      <w:r w:rsidRPr="000679E5">
        <w:rPr>
          <w:rFonts w:ascii="Times New Roman" w:eastAsia="Times New Roman" w:hAnsi="Times New Roman" w:cs="Times New Roman"/>
          <w:color w:val="000000"/>
          <w:sz w:val="26"/>
          <w:szCs w:val="26"/>
          <w:bdr w:val="none" w:sz="0" w:space="0" w:color="auto" w:frame="1"/>
        </w:rPr>
        <w:t> to detect and smoke and gas leak. The sensor has excellent sensitivity combined with the quick response time. This low signal is monitored by the microcontroller and sends the signal to the GSM module Sim800 to send messages as “Excess Gas Detected. Open Windows” to a mobile number written in code.</w:t>
      </w:r>
    </w:p>
    <w:p w:rsidR="000679E5" w:rsidRPr="000679E5" w:rsidRDefault="000679E5" w:rsidP="000679E5">
      <w:pPr>
        <w:shd w:val="clear" w:color="auto" w:fill="FFFFFF"/>
        <w:spacing w:after="0" w:line="480" w:lineRule="auto"/>
        <w:rPr>
          <w:rFonts w:ascii="Times New Roman" w:eastAsia="Times New Roman" w:hAnsi="Times New Roman" w:cs="Times New Roman"/>
          <w:sz w:val="26"/>
          <w:szCs w:val="26"/>
          <w:bdr w:val="none" w:sz="0" w:space="0" w:color="auto" w:frame="1"/>
        </w:rPr>
      </w:pPr>
      <w:r w:rsidRPr="000679E5">
        <w:rPr>
          <w:rFonts w:ascii="Times New Roman" w:eastAsia="Times New Roman" w:hAnsi="Times New Roman" w:cs="Times New Roman"/>
          <w:sz w:val="26"/>
          <w:szCs w:val="26"/>
          <w:bdr w:val="none" w:sz="0" w:space="0" w:color="auto" w:frame="1"/>
        </w:rPr>
        <w:pict>
          <v:rect id="_x0000_i1028" style="width:0;height:0" o:hralign="center" o:hrstd="t" o:hr="t" fillcolor="#a0a0a0" stroked="f"/>
        </w:pict>
      </w:r>
    </w:p>
    <w:p w:rsidR="00E157EB" w:rsidRDefault="00E157EB">
      <w:bookmarkStart w:id="2" w:name="_GoBack"/>
      <w:bookmarkEnd w:id="2"/>
    </w:p>
    <w:sectPr w:rsidR="00E15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DF5"/>
    <w:multiLevelType w:val="multilevel"/>
    <w:tmpl w:val="F3FCA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982DD7"/>
    <w:multiLevelType w:val="multilevel"/>
    <w:tmpl w:val="ABC6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361C06"/>
    <w:multiLevelType w:val="multilevel"/>
    <w:tmpl w:val="82CA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575EAD"/>
    <w:multiLevelType w:val="multilevel"/>
    <w:tmpl w:val="C706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CD02AF"/>
    <w:multiLevelType w:val="multilevel"/>
    <w:tmpl w:val="508E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5C6D2A"/>
    <w:multiLevelType w:val="multilevel"/>
    <w:tmpl w:val="6F74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E21918"/>
    <w:multiLevelType w:val="multilevel"/>
    <w:tmpl w:val="CF5E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0D15D5"/>
    <w:multiLevelType w:val="multilevel"/>
    <w:tmpl w:val="80E6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4"/>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9E5"/>
    <w:rsid w:val="000679E5"/>
    <w:rsid w:val="00E1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9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9E5"/>
    <w:rPr>
      <w:b/>
      <w:bCs/>
    </w:rPr>
  </w:style>
  <w:style w:type="character" w:styleId="Hyperlink">
    <w:name w:val="Hyperlink"/>
    <w:basedOn w:val="DefaultParagraphFont"/>
    <w:uiPriority w:val="99"/>
    <w:semiHidden/>
    <w:unhideWhenUsed/>
    <w:rsid w:val="000679E5"/>
    <w:rPr>
      <w:color w:val="0000FF"/>
      <w:u w:val="single"/>
    </w:rPr>
  </w:style>
  <w:style w:type="paragraph" w:styleId="BalloonText">
    <w:name w:val="Balloon Text"/>
    <w:basedOn w:val="Normal"/>
    <w:link w:val="BalloonTextChar"/>
    <w:uiPriority w:val="99"/>
    <w:semiHidden/>
    <w:unhideWhenUsed/>
    <w:rsid w:val="00067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9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9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9E5"/>
    <w:rPr>
      <w:b/>
      <w:bCs/>
    </w:rPr>
  </w:style>
  <w:style w:type="character" w:styleId="Hyperlink">
    <w:name w:val="Hyperlink"/>
    <w:basedOn w:val="DefaultParagraphFont"/>
    <w:uiPriority w:val="99"/>
    <w:semiHidden/>
    <w:unhideWhenUsed/>
    <w:rsid w:val="000679E5"/>
    <w:rPr>
      <w:color w:val="0000FF"/>
      <w:u w:val="single"/>
    </w:rPr>
  </w:style>
  <w:style w:type="paragraph" w:styleId="BalloonText">
    <w:name w:val="Balloon Text"/>
    <w:basedOn w:val="Normal"/>
    <w:link w:val="BalloonTextChar"/>
    <w:uiPriority w:val="99"/>
    <w:semiHidden/>
    <w:unhideWhenUsed/>
    <w:rsid w:val="00067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9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36269">
      <w:bodyDiv w:val="1"/>
      <w:marLeft w:val="0"/>
      <w:marRight w:val="0"/>
      <w:marTop w:val="0"/>
      <w:marBottom w:val="0"/>
      <w:divBdr>
        <w:top w:val="none" w:sz="0" w:space="0" w:color="auto"/>
        <w:left w:val="none" w:sz="0" w:space="0" w:color="auto"/>
        <w:bottom w:val="none" w:sz="0" w:space="0" w:color="auto"/>
        <w:right w:val="none" w:sz="0" w:space="0" w:color="auto"/>
      </w:divBdr>
      <w:divsChild>
        <w:div w:id="45566741">
          <w:marLeft w:val="0"/>
          <w:marRight w:val="0"/>
          <w:marTop w:val="0"/>
          <w:marBottom w:val="0"/>
          <w:divBdr>
            <w:top w:val="none" w:sz="0" w:space="0" w:color="auto"/>
            <w:left w:val="none" w:sz="0" w:space="0" w:color="auto"/>
            <w:bottom w:val="none" w:sz="0" w:space="0" w:color="auto"/>
            <w:right w:val="none" w:sz="0" w:space="0" w:color="auto"/>
          </w:divBdr>
          <w:divsChild>
            <w:div w:id="1861696750">
              <w:marLeft w:val="0"/>
              <w:marRight w:val="0"/>
              <w:marTop w:val="0"/>
              <w:marBottom w:val="0"/>
              <w:divBdr>
                <w:top w:val="none" w:sz="0" w:space="0" w:color="auto"/>
                <w:left w:val="none" w:sz="0" w:space="0" w:color="auto"/>
                <w:bottom w:val="none" w:sz="0" w:space="0" w:color="auto"/>
                <w:right w:val="none" w:sz="0" w:space="0" w:color="auto"/>
              </w:divBdr>
              <w:divsChild>
                <w:div w:id="784276848">
                  <w:marLeft w:val="0"/>
                  <w:marRight w:val="0"/>
                  <w:marTop w:val="0"/>
                  <w:marBottom w:val="0"/>
                  <w:divBdr>
                    <w:top w:val="none" w:sz="0" w:space="0" w:color="auto"/>
                    <w:left w:val="none" w:sz="0" w:space="0" w:color="auto"/>
                    <w:bottom w:val="none" w:sz="0" w:space="0" w:color="auto"/>
                    <w:right w:val="none" w:sz="0" w:space="0" w:color="auto"/>
                  </w:divBdr>
                  <w:divsChild>
                    <w:div w:id="1140223631">
                      <w:marLeft w:val="0"/>
                      <w:marRight w:val="0"/>
                      <w:marTop w:val="450"/>
                      <w:marBottom w:val="0"/>
                      <w:divBdr>
                        <w:top w:val="none" w:sz="0" w:space="0" w:color="auto"/>
                        <w:left w:val="none" w:sz="0" w:space="0" w:color="auto"/>
                        <w:bottom w:val="none" w:sz="0" w:space="0" w:color="auto"/>
                        <w:right w:val="none" w:sz="0" w:space="0" w:color="auto"/>
                      </w:divBdr>
                      <w:divsChild>
                        <w:div w:id="29765767">
                          <w:marLeft w:val="-225"/>
                          <w:marRight w:val="-225"/>
                          <w:marTop w:val="0"/>
                          <w:marBottom w:val="0"/>
                          <w:divBdr>
                            <w:top w:val="none" w:sz="0" w:space="0" w:color="auto"/>
                            <w:left w:val="none" w:sz="0" w:space="0" w:color="auto"/>
                            <w:bottom w:val="none" w:sz="0" w:space="0" w:color="auto"/>
                            <w:right w:val="none" w:sz="0" w:space="0" w:color="auto"/>
                          </w:divBdr>
                          <w:divsChild>
                            <w:div w:id="773406635">
                              <w:marLeft w:val="0"/>
                              <w:marRight w:val="0"/>
                              <w:marTop w:val="0"/>
                              <w:marBottom w:val="0"/>
                              <w:divBdr>
                                <w:top w:val="none" w:sz="0" w:space="0" w:color="auto"/>
                                <w:left w:val="none" w:sz="0" w:space="0" w:color="auto"/>
                                <w:bottom w:val="none" w:sz="0" w:space="0" w:color="auto"/>
                                <w:right w:val="none" w:sz="0" w:space="0" w:color="auto"/>
                              </w:divBdr>
                              <w:divsChild>
                                <w:div w:id="151533130">
                                  <w:marLeft w:val="0"/>
                                  <w:marRight w:val="0"/>
                                  <w:marTop w:val="0"/>
                                  <w:marBottom w:val="0"/>
                                  <w:divBdr>
                                    <w:top w:val="none" w:sz="0" w:space="0" w:color="auto"/>
                                    <w:left w:val="none" w:sz="0" w:space="0" w:color="auto"/>
                                    <w:bottom w:val="none" w:sz="0" w:space="0" w:color="auto"/>
                                    <w:right w:val="none" w:sz="0" w:space="0" w:color="auto"/>
                                  </w:divBdr>
                                  <w:divsChild>
                                    <w:div w:id="1506092501">
                                      <w:marLeft w:val="0"/>
                                      <w:marRight w:val="0"/>
                                      <w:marTop w:val="195"/>
                                      <w:marBottom w:val="195"/>
                                      <w:divBdr>
                                        <w:top w:val="none" w:sz="0" w:space="0" w:color="auto"/>
                                        <w:left w:val="none" w:sz="0" w:space="0" w:color="auto"/>
                                        <w:bottom w:val="none" w:sz="0" w:space="0" w:color="auto"/>
                                        <w:right w:val="none" w:sz="0" w:space="0" w:color="auto"/>
                                      </w:divBdr>
                                      <w:divsChild>
                                        <w:div w:id="2026055861">
                                          <w:marLeft w:val="0"/>
                                          <w:marRight w:val="0"/>
                                          <w:marTop w:val="0"/>
                                          <w:marBottom w:val="0"/>
                                          <w:divBdr>
                                            <w:top w:val="none" w:sz="0" w:space="0" w:color="auto"/>
                                            <w:left w:val="none" w:sz="0" w:space="0" w:color="auto"/>
                                            <w:bottom w:val="none" w:sz="0" w:space="0" w:color="auto"/>
                                            <w:right w:val="none" w:sz="0" w:space="0" w:color="auto"/>
                                          </w:divBdr>
                                        </w:div>
                                        <w:div w:id="796752678">
                                          <w:marLeft w:val="0"/>
                                          <w:marRight w:val="0"/>
                                          <w:marTop w:val="0"/>
                                          <w:marBottom w:val="0"/>
                                          <w:divBdr>
                                            <w:top w:val="none" w:sz="0" w:space="0" w:color="auto"/>
                                            <w:left w:val="none" w:sz="0" w:space="0" w:color="auto"/>
                                            <w:bottom w:val="none" w:sz="0" w:space="0" w:color="auto"/>
                                            <w:right w:val="none" w:sz="0" w:space="0" w:color="auto"/>
                                          </w:divBdr>
                                        </w:div>
                                        <w:div w:id="164637292">
                                          <w:marLeft w:val="0"/>
                                          <w:marRight w:val="0"/>
                                          <w:marTop w:val="0"/>
                                          <w:marBottom w:val="0"/>
                                          <w:divBdr>
                                            <w:top w:val="none" w:sz="0" w:space="0" w:color="auto"/>
                                            <w:left w:val="none" w:sz="0" w:space="0" w:color="auto"/>
                                            <w:bottom w:val="none" w:sz="0" w:space="0" w:color="auto"/>
                                            <w:right w:val="none" w:sz="0" w:space="0" w:color="auto"/>
                                          </w:divBdr>
                                        </w:div>
                                        <w:div w:id="2029060807">
                                          <w:marLeft w:val="0"/>
                                          <w:marRight w:val="0"/>
                                          <w:marTop w:val="0"/>
                                          <w:marBottom w:val="0"/>
                                          <w:divBdr>
                                            <w:top w:val="none" w:sz="0" w:space="0" w:color="auto"/>
                                            <w:left w:val="none" w:sz="0" w:space="0" w:color="auto"/>
                                            <w:bottom w:val="none" w:sz="0" w:space="0" w:color="auto"/>
                                            <w:right w:val="none" w:sz="0" w:space="0" w:color="auto"/>
                                          </w:divBdr>
                                        </w:div>
                                        <w:div w:id="569465319">
                                          <w:marLeft w:val="0"/>
                                          <w:marRight w:val="0"/>
                                          <w:marTop w:val="0"/>
                                          <w:marBottom w:val="0"/>
                                          <w:divBdr>
                                            <w:top w:val="none" w:sz="0" w:space="0" w:color="auto"/>
                                            <w:left w:val="none" w:sz="0" w:space="0" w:color="auto"/>
                                            <w:bottom w:val="none" w:sz="0" w:space="0" w:color="auto"/>
                                            <w:right w:val="none" w:sz="0" w:space="0" w:color="auto"/>
                                          </w:divBdr>
                                        </w:div>
                                        <w:div w:id="254439501">
                                          <w:marLeft w:val="0"/>
                                          <w:marRight w:val="0"/>
                                          <w:marTop w:val="0"/>
                                          <w:marBottom w:val="0"/>
                                          <w:divBdr>
                                            <w:top w:val="none" w:sz="0" w:space="0" w:color="auto"/>
                                            <w:left w:val="none" w:sz="0" w:space="0" w:color="auto"/>
                                            <w:bottom w:val="none" w:sz="0" w:space="0" w:color="auto"/>
                                            <w:right w:val="none" w:sz="0" w:space="0" w:color="auto"/>
                                          </w:divBdr>
                                        </w:div>
                                        <w:div w:id="1940484091">
                                          <w:marLeft w:val="0"/>
                                          <w:marRight w:val="0"/>
                                          <w:marTop w:val="0"/>
                                          <w:marBottom w:val="0"/>
                                          <w:divBdr>
                                            <w:top w:val="none" w:sz="0" w:space="0" w:color="auto"/>
                                            <w:left w:val="none" w:sz="0" w:space="0" w:color="auto"/>
                                            <w:bottom w:val="none" w:sz="0" w:space="0" w:color="auto"/>
                                            <w:right w:val="none" w:sz="0" w:space="0" w:color="auto"/>
                                          </w:divBdr>
                                        </w:div>
                                        <w:div w:id="268047022">
                                          <w:marLeft w:val="0"/>
                                          <w:marRight w:val="0"/>
                                          <w:marTop w:val="0"/>
                                          <w:marBottom w:val="0"/>
                                          <w:divBdr>
                                            <w:top w:val="none" w:sz="0" w:space="0" w:color="auto"/>
                                            <w:left w:val="none" w:sz="0" w:space="0" w:color="auto"/>
                                            <w:bottom w:val="none" w:sz="0" w:space="0" w:color="auto"/>
                                            <w:right w:val="none" w:sz="0" w:space="0" w:color="auto"/>
                                          </w:divBdr>
                                        </w:div>
                                        <w:div w:id="1029839255">
                                          <w:marLeft w:val="0"/>
                                          <w:marRight w:val="0"/>
                                          <w:marTop w:val="0"/>
                                          <w:marBottom w:val="0"/>
                                          <w:divBdr>
                                            <w:top w:val="none" w:sz="0" w:space="0" w:color="auto"/>
                                            <w:left w:val="none" w:sz="0" w:space="0" w:color="auto"/>
                                            <w:bottom w:val="none" w:sz="0" w:space="0" w:color="auto"/>
                                            <w:right w:val="none" w:sz="0" w:space="0" w:color="auto"/>
                                          </w:divBdr>
                                        </w:div>
                                        <w:div w:id="1197232893">
                                          <w:marLeft w:val="0"/>
                                          <w:marRight w:val="0"/>
                                          <w:marTop w:val="0"/>
                                          <w:marBottom w:val="0"/>
                                          <w:divBdr>
                                            <w:top w:val="none" w:sz="0" w:space="0" w:color="auto"/>
                                            <w:left w:val="none" w:sz="0" w:space="0" w:color="auto"/>
                                            <w:bottom w:val="none" w:sz="0" w:space="0" w:color="auto"/>
                                            <w:right w:val="none" w:sz="0" w:space="0" w:color="auto"/>
                                          </w:divBdr>
                                        </w:div>
                                        <w:div w:id="1146163914">
                                          <w:marLeft w:val="0"/>
                                          <w:marRight w:val="0"/>
                                          <w:marTop w:val="0"/>
                                          <w:marBottom w:val="0"/>
                                          <w:divBdr>
                                            <w:top w:val="none" w:sz="0" w:space="0" w:color="auto"/>
                                            <w:left w:val="none" w:sz="0" w:space="0" w:color="auto"/>
                                            <w:bottom w:val="none" w:sz="0" w:space="0" w:color="auto"/>
                                            <w:right w:val="none" w:sz="0" w:space="0" w:color="auto"/>
                                          </w:divBdr>
                                        </w:div>
                                        <w:div w:id="1541937122">
                                          <w:marLeft w:val="0"/>
                                          <w:marRight w:val="0"/>
                                          <w:marTop w:val="0"/>
                                          <w:marBottom w:val="0"/>
                                          <w:divBdr>
                                            <w:top w:val="none" w:sz="0" w:space="0" w:color="auto"/>
                                            <w:left w:val="none" w:sz="0" w:space="0" w:color="auto"/>
                                            <w:bottom w:val="none" w:sz="0" w:space="0" w:color="auto"/>
                                            <w:right w:val="none" w:sz="0" w:space="0" w:color="auto"/>
                                          </w:divBdr>
                                        </w:div>
                                        <w:div w:id="1151213301">
                                          <w:marLeft w:val="0"/>
                                          <w:marRight w:val="0"/>
                                          <w:marTop w:val="0"/>
                                          <w:marBottom w:val="0"/>
                                          <w:divBdr>
                                            <w:top w:val="none" w:sz="0" w:space="0" w:color="auto"/>
                                            <w:left w:val="none" w:sz="0" w:space="0" w:color="auto"/>
                                            <w:bottom w:val="none" w:sz="0" w:space="0" w:color="auto"/>
                                            <w:right w:val="none" w:sz="0" w:space="0" w:color="auto"/>
                                          </w:divBdr>
                                        </w:div>
                                        <w:div w:id="920258975">
                                          <w:marLeft w:val="0"/>
                                          <w:marRight w:val="0"/>
                                          <w:marTop w:val="0"/>
                                          <w:marBottom w:val="0"/>
                                          <w:divBdr>
                                            <w:top w:val="none" w:sz="0" w:space="0" w:color="auto"/>
                                            <w:left w:val="none" w:sz="0" w:space="0" w:color="auto"/>
                                            <w:bottom w:val="none" w:sz="0" w:space="0" w:color="auto"/>
                                            <w:right w:val="none" w:sz="0" w:space="0" w:color="auto"/>
                                          </w:divBdr>
                                        </w:div>
                                        <w:div w:id="813181621">
                                          <w:marLeft w:val="0"/>
                                          <w:marRight w:val="0"/>
                                          <w:marTop w:val="0"/>
                                          <w:marBottom w:val="0"/>
                                          <w:divBdr>
                                            <w:top w:val="none" w:sz="0" w:space="0" w:color="auto"/>
                                            <w:left w:val="none" w:sz="0" w:space="0" w:color="auto"/>
                                            <w:bottom w:val="none" w:sz="0" w:space="0" w:color="auto"/>
                                            <w:right w:val="none" w:sz="0" w:space="0" w:color="auto"/>
                                          </w:divBdr>
                                        </w:div>
                                        <w:div w:id="1815443234">
                                          <w:marLeft w:val="0"/>
                                          <w:marRight w:val="0"/>
                                          <w:marTop w:val="0"/>
                                          <w:marBottom w:val="0"/>
                                          <w:divBdr>
                                            <w:top w:val="none" w:sz="0" w:space="0" w:color="auto"/>
                                            <w:left w:val="none" w:sz="0" w:space="0" w:color="auto"/>
                                            <w:bottom w:val="none" w:sz="0" w:space="0" w:color="auto"/>
                                            <w:right w:val="none" w:sz="0" w:space="0" w:color="auto"/>
                                          </w:divBdr>
                                        </w:div>
                                        <w:div w:id="1939169849">
                                          <w:marLeft w:val="0"/>
                                          <w:marRight w:val="0"/>
                                          <w:marTop w:val="0"/>
                                          <w:marBottom w:val="0"/>
                                          <w:divBdr>
                                            <w:top w:val="none" w:sz="0" w:space="0" w:color="auto"/>
                                            <w:left w:val="none" w:sz="0" w:space="0" w:color="auto"/>
                                            <w:bottom w:val="none" w:sz="0" w:space="0" w:color="auto"/>
                                            <w:right w:val="none" w:sz="0" w:space="0" w:color="auto"/>
                                          </w:divBdr>
                                        </w:div>
                                        <w:div w:id="1366831720">
                                          <w:marLeft w:val="0"/>
                                          <w:marRight w:val="0"/>
                                          <w:marTop w:val="0"/>
                                          <w:marBottom w:val="0"/>
                                          <w:divBdr>
                                            <w:top w:val="none" w:sz="0" w:space="0" w:color="auto"/>
                                            <w:left w:val="none" w:sz="0" w:space="0" w:color="auto"/>
                                            <w:bottom w:val="none" w:sz="0" w:space="0" w:color="auto"/>
                                            <w:right w:val="none" w:sz="0" w:space="0" w:color="auto"/>
                                          </w:divBdr>
                                        </w:div>
                                        <w:div w:id="1746683185">
                                          <w:marLeft w:val="0"/>
                                          <w:marRight w:val="0"/>
                                          <w:marTop w:val="0"/>
                                          <w:marBottom w:val="0"/>
                                          <w:divBdr>
                                            <w:top w:val="none" w:sz="0" w:space="0" w:color="auto"/>
                                            <w:left w:val="none" w:sz="0" w:space="0" w:color="auto"/>
                                            <w:bottom w:val="none" w:sz="0" w:space="0" w:color="auto"/>
                                            <w:right w:val="none" w:sz="0" w:space="0" w:color="auto"/>
                                          </w:divBdr>
                                        </w:div>
                                        <w:div w:id="94635705">
                                          <w:marLeft w:val="0"/>
                                          <w:marRight w:val="0"/>
                                          <w:marTop w:val="0"/>
                                          <w:marBottom w:val="0"/>
                                          <w:divBdr>
                                            <w:top w:val="none" w:sz="0" w:space="0" w:color="auto"/>
                                            <w:left w:val="none" w:sz="0" w:space="0" w:color="auto"/>
                                            <w:bottom w:val="none" w:sz="0" w:space="0" w:color="auto"/>
                                            <w:right w:val="none" w:sz="0" w:space="0" w:color="auto"/>
                                          </w:divBdr>
                                        </w:div>
                                        <w:div w:id="2048793050">
                                          <w:marLeft w:val="0"/>
                                          <w:marRight w:val="0"/>
                                          <w:marTop w:val="0"/>
                                          <w:marBottom w:val="0"/>
                                          <w:divBdr>
                                            <w:top w:val="none" w:sz="0" w:space="0" w:color="auto"/>
                                            <w:left w:val="none" w:sz="0" w:space="0" w:color="auto"/>
                                            <w:bottom w:val="none" w:sz="0" w:space="0" w:color="auto"/>
                                            <w:right w:val="none" w:sz="0" w:space="0" w:color="auto"/>
                                          </w:divBdr>
                                        </w:div>
                                        <w:div w:id="1062292135">
                                          <w:marLeft w:val="0"/>
                                          <w:marRight w:val="0"/>
                                          <w:marTop w:val="0"/>
                                          <w:marBottom w:val="0"/>
                                          <w:divBdr>
                                            <w:top w:val="none" w:sz="0" w:space="0" w:color="auto"/>
                                            <w:left w:val="none" w:sz="0" w:space="0" w:color="auto"/>
                                            <w:bottom w:val="none" w:sz="0" w:space="0" w:color="auto"/>
                                            <w:right w:val="none" w:sz="0" w:space="0" w:color="auto"/>
                                          </w:divBdr>
                                        </w:div>
                                        <w:div w:id="144012789">
                                          <w:marLeft w:val="0"/>
                                          <w:marRight w:val="0"/>
                                          <w:marTop w:val="0"/>
                                          <w:marBottom w:val="0"/>
                                          <w:divBdr>
                                            <w:top w:val="none" w:sz="0" w:space="0" w:color="auto"/>
                                            <w:left w:val="none" w:sz="0" w:space="0" w:color="auto"/>
                                            <w:bottom w:val="none" w:sz="0" w:space="0" w:color="auto"/>
                                            <w:right w:val="none" w:sz="0" w:space="0" w:color="auto"/>
                                          </w:divBdr>
                                        </w:div>
                                        <w:div w:id="1788502860">
                                          <w:marLeft w:val="0"/>
                                          <w:marRight w:val="0"/>
                                          <w:marTop w:val="0"/>
                                          <w:marBottom w:val="0"/>
                                          <w:divBdr>
                                            <w:top w:val="none" w:sz="0" w:space="0" w:color="auto"/>
                                            <w:left w:val="none" w:sz="0" w:space="0" w:color="auto"/>
                                            <w:bottom w:val="none" w:sz="0" w:space="0" w:color="auto"/>
                                            <w:right w:val="none" w:sz="0" w:space="0" w:color="auto"/>
                                          </w:divBdr>
                                        </w:div>
                                        <w:div w:id="2006320551">
                                          <w:marLeft w:val="0"/>
                                          <w:marRight w:val="0"/>
                                          <w:marTop w:val="0"/>
                                          <w:marBottom w:val="0"/>
                                          <w:divBdr>
                                            <w:top w:val="none" w:sz="0" w:space="0" w:color="auto"/>
                                            <w:left w:val="none" w:sz="0" w:space="0" w:color="auto"/>
                                            <w:bottom w:val="none" w:sz="0" w:space="0" w:color="auto"/>
                                            <w:right w:val="none" w:sz="0" w:space="0" w:color="auto"/>
                                          </w:divBdr>
                                        </w:div>
                                        <w:div w:id="1559587958">
                                          <w:marLeft w:val="0"/>
                                          <w:marRight w:val="0"/>
                                          <w:marTop w:val="0"/>
                                          <w:marBottom w:val="0"/>
                                          <w:divBdr>
                                            <w:top w:val="none" w:sz="0" w:space="0" w:color="auto"/>
                                            <w:left w:val="none" w:sz="0" w:space="0" w:color="auto"/>
                                            <w:bottom w:val="none" w:sz="0" w:space="0" w:color="auto"/>
                                            <w:right w:val="none" w:sz="0" w:space="0" w:color="auto"/>
                                          </w:divBdr>
                                        </w:div>
                                        <w:div w:id="610820916">
                                          <w:marLeft w:val="0"/>
                                          <w:marRight w:val="0"/>
                                          <w:marTop w:val="0"/>
                                          <w:marBottom w:val="0"/>
                                          <w:divBdr>
                                            <w:top w:val="none" w:sz="0" w:space="0" w:color="auto"/>
                                            <w:left w:val="none" w:sz="0" w:space="0" w:color="auto"/>
                                            <w:bottom w:val="none" w:sz="0" w:space="0" w:color="auto"/>
                                            <w:right w:val="none" w:sz="0" w:space="0" w:color="auto"/>
                                          </w:divBdr>
                                        </w:div>
                                        <w:div w:id="1786580421">
                                          <w:marLeft w:val="0"/>
                                          <w:marRight w:val="0"/>
                                          <w:marTop w:val="0"/>
                                          <w:marBottom w:val="0"/>
                                          <w:divBdr>
                                            <w:top w:val="none" w:sz="0" w:space="0" w:color="auto"/>
                                            <w:left w:val="none" w:sz="0" w:space="0" w:color="auto"/>
                                            <w:bottom w:val="none" w:sz="0" w:space="0" w:color="auto"/>
                                            <w:right w:val="none" w:sz="0" w:space="0" w:color="auto"/>
                                          </w:divBdr>
                                        </w:div>
                                        <w:div w:id="1559902583">
                                          <w:marLeft w:val="0"/>
                                          <w:marRight w:val="0"/>
                                          <w:marTop w:val="0"/>
                                          <w:marBottom w:val="0"/>
                                          <w:divBdr>
                                            <w:top w:val="none" w:sz="0" w:space="0" w:color="auto"/>
                                            <w:left w:val="none" w:sz="0" w:space="0" w:color="auto"/>
                                            <w:bottom w:val="none" w:sz="0" w:space="0" w:color="auto"/>
                                            <w:right w:val="none" w:sz="0" w:space="0" w:color="auto"/>
                                          </w:divBdr>
                                        </w:div>
                                        <w:div w:id="593780284">
                                          <w:marLeft w:val="0"/>
                                          <w:marRight w:val="0"/>
                                          <w:marTop w:val="0"/>
                                          <w:marBottom w:val="0"/>
                                          <w:divBdr>
                                            <w:top w:val="none" w:sz="0" w:space="0" w:color="auto"/>
                                            <w:left w:val="none" w:sz="0" w:space="0" w:color="auto"/>
                                            <w:bottom w:val="none" w:sz="0" w:space="0" w:color="auto"/>
                                            <w:right w:val="none" w:sz="0" w:space="0" w:color="auto"/>
                                          </w:divBdr>
                                        </w:div>
                                        <w:div w:id="1315797584">
                                          <w:marLeft w:val="0"/>
                                          <w:marRight w:val="0"/>
                                          <w:marTop w:val="0"/>
                                          <w:marBottom w:val="0"/>
                                          <w:divBdr>
                                            <w:top w:val="none" w:sz="0" w:space="0" w:color="auto"/>
                                            <w:left w:val="none" w:sz="0" w:space="0" w:color="auto"/>
                                            <w:bottom w:val="none" w:sz="0" w:space="0" w:color="auto"/>
                                            <w:right w:val="none" w:sz="0" w:space="0" w:color="auto"/>
                                          </w:divBdr>
                                        </w:div>
                                        <w:div w:id="208155990">
                                          <w:marLeft w:val="0"/>
                                          <w:marRight w:val="0"/>
                                          <w:marTop w:val="0"/>
                                          <w:marBottom w:val="0"/>
                                          <w:divBdr>
                                            <w:top w:val="none" w:sz="0" w:space="0" w:color="auto"/>
                                            <w:left w:val="none" w:sz="0" w:space="0" w:color="auto"/>
                                            <w:bottom w:val="none" w:sz="0" w:space="0" w:color="auto"/>
                                            <w:right w:val="none" w:sz="0" w:space="0" w:color="auto"/>
                                          </w:divBdr>
                                        </w:div>
                                        <w:div w:id="999583447">
                                          <w:marLeft w:val="0"/>
                                          <w:marRight w:val="0"/>
                                          <w:marTop w:val="0"/>
                                          <w:marBottom w:val="0"/>
                                          <w:divBdr>
                                            <w:top w:val="none" w:sz="0" w:space="0" w:color="auto"/>
                                            <w:left w:val="none" w:sz="0" w:space="0" w:color="auto"/>
                                            <w:bottom w:val="none" w:sz="0" w:space="0" w:color="auto"/>
                                            <w:right w:val="none" w:sz="0" w:space="0" w:color="auto"/>
                                          </w:divBdr>
                                        </w:div>
                                        <w:div w:id="1667396610">
                                          <w:marLeft w:val="0"/>
                                          <w:marRight w:val="0"/>
                                          <w:marTop w:val="0"/>
                                          <w:marBottom w:val="0"/>
                                          <w:divBdr>
                                            <w:top w:val="none" w:sz="0" w:space="0" w:color="auto"/>
                                            <w:left w:val="none" w:sz="0" w:space="0" w:color="auto"/>
                                            <w:bottom w:val="none" w:sz="0" w:space="0" w:color="auto"/>
                                            <w:right w:val="none" w:sz="0" w:space="0" w:color="auto"/>
                                          </w:divBdr>
                                        </w:div>
                                        <w:div w:id="770130626">
                                          <w:marLeft w:val="0"/>
                                          <w:marRight w:val="0"/>
                                          <w:marTop w:val="0"/>
                                          <w:marBottom w:val="0"/>
                                          <w:divBdr>
                                            <w:top w:val="none" w:sz="0" w:space="0" w:color="auto"/>
                                            <w:left w:val="none" w:sz="0" w:space="0" w:color="auto"/>
                                            <w:bottom w:val="none" w:sz="0" w:space="0" w:color="auto"/>
                                            <w:right w:val="none" w:sz="0" w:space="0" w:color="auto"/>
                                          </w:divBdr>
                                        </w:div>
                                        <w:div w:id="501166150">
                                          <w:marLeft w:val="0"/>
                                          <w:marRight w:val="0"/>
                                          <w:marTop w:val="0"/>
                                          <w:marBottom w:val="0"/>
                                          <w:divBdr>
                                            <w:top w:val="none" w:sz="0" w:space="0" w:color="auto"/>
                                            <w:left w:val="none" w:sz="0" w:space="0" w:color="auto"/>
                                            <w:bottom w:val="none" w:sz="0" w:space="0" w:color="auto"/>
                                            <w:right w:val="none" w:sz="0" w:space="0" w:color="auto"/>
                                          </w:divBdr>
                                        </w:div>
                                        <w:div w:id="80568105">
                                          <w:marLeft w:val="0"/>
                                          <w:marRight w:val="0"/>
                                          <w:marTop w:val="0"/>
                                          <w:marBottom w:val="0"/>
                                          <w:divBdr>
                                            <w:top w:val="none" w:sz="0" w:space="0" w:color="auto"/>
                                            <w:left w:val="none" w:sz="0" w:space="0" w:color="auto"/>
                                            <w:bottom w:val="none" w:sz="0" w:space="0" w:color="auto"/>
                                            <w:right w:val="none" w:sz="0" w:space="0" w:color="auto"/>
                                          </w:divBdr>
                                        </w:div>
                                        <w:div w:id="1323894017">
                                          <w:marLeft w:val="0"/>
                                          <w:marRight w:val="0"/>
                                          <w:marTop w:val="0"/>
                                          <w:marBottom w:val="0"/>
                                          <w:divBdr>
                                            <w:top w:val="none" w:sz="0" w:space="0" w:color="auto"/>
                                            <w:left w:val="none" w:sz="0" w:space="0" w:color="auto"/>
                                            <w:bottom w:val="none" w:sz="0" w:space="0" w:color="auto"/>
                                            <w:right w:val="none" w:sz="0" w:space="0" w:color="auto"/>
                                          </w:divBdr>
                                        </w:div>
                                        <w:div w:id="87388839">
                                          <w:marLeft w:val="0"/>
                                          <w:marRight w:val="0"/>
                                          <w:marTop w:val="0"/>
                                          <w:marBottom w:val="0"/>
                                          <w:divBdr>
                                            <w:top w:val="none" w:sz="0" w:space="0" w:color="auto"/>
                                            <w:left w:val="none" w:sz="0" w:space="0" w:color="auto"/>
                                            <w:bottom w:val="none" w:sz="0" w:space="0" w:color="auto"/>
                                            <w:right w:val="none" w:sz="0" w:space="0" w:color="auto"/>
                                          </w:divBdr>
                                        </w:div>
                                        <w:div w:id="594049625">
                                          <w:marLeft w:val="0"/>
                                          <w:marRight w:val="0"/>
                                          <w:marTop w:val="0"/>
                                          <w:marBottom w:val="0"/>
                                          <w:divBdr>
                                            <w:top w:val="none" w:sz="0" w:space="0" w:color="auto"/>
                                            <w:left w:val="none" w:sz="0" w:space="0" w:color="auto"/>
                                            <w:bottom w:val="none" w:sz="0" w:space="0" w:color="auto"/>
                                            <w:right w:val="none" w:sz="0" w:space="0" w:color="auto"/>
                                          </w:divBdr>
                                        </w:div>
                                        <w:div w:id="1432748515">
                                          <w:marLeft w:val="0"/>
                                          <w:marRight w:val="0"/>
                                          <w:marTop w:val="0"/>
                                          <w:marBottom w:val="0"/>
                                          <w:divBdr>
                                            <w:top w:val="none" w:sz="0" w:space="0" w:color="auto"/>
                                            <w:left w:val="none" w:sz="0" w:space="0" w:color="auto"/>
                                            <w:bottom w:val="none" w:sz="0" w:space="0" w:color="auto"/>
                                            <w:right w:val="none" w:sz="0" w:space="0" w:color="auto"/>
                                          </w:divBdr>
                                        </w:div>
                                        <w:div w:id="1582831292">
                                          <w:marLeft w:val="0"/>
                                          <w:marRight w:val="0"/>
                                          <w:marTop w:val="0"/>
                                          <w:marBottom w:val="0"/>
                                          <w:divBdr>
                                            <w:top w:val="none" w:sz="0" w:space="0" w:color="auto"/>
                                            <w:left w:val="none" w:sz="0" w:space="0" w:color="auto"/>
                                            <w:bottom w:val="none" w:sz="0" w:space="0" w:color="auto"/>
                                            <w:right w:val="none" w:sz="0" w:space="0" w:color="auto"/>
                                          </w:divBdr>
                                        </w:div>
                                        <w:div w:id="924611262">
                                          <w:marLeft w:val="0"/>
                                          <w:marRight w:val="0"/>
                                          <w:marTop w:val="0"/>
                                          <w:marBottom w:val="0"/>
                                          <w:divBdr>
                                            <w:top w:val="none" w:sz="0" w:space="0" w:color="auto"/>
                                            <w:left w:val="none" w:sz="0" w:space="0" w:color="auto"/>
                                            <w:bottom w:val="none" w:sz="0" w:space="0" w:color="auto"/>
                                            <w:right w:val="none" w:sz="0" w:space="0" w:color="auto"/>
                                          </w:divBdr>
                                        </w:div>
                                        <w:div w:id="259067952">
                                          <w:marLeft w:val="0"/>
                                          <w:marRight w:val="0"/>
                                          <w:marTop w:val="0"/>
                                          <w:marBottom w:val="0"/>
                                          <w:divBdr>
                                            <w:top w:val="none" w:sz="0" w:space="0" w:color="auto"/>
                                            <w:left w:val="none" w:sz="0" w:space="0" w:color="auto"/>
                                            <w:bottom w:val="none" w:sz="0" w:space="0" w:color="auto"/>
                                            <w:right w:val="none" w:sz="0" w:space="0" w:color="auto"/>
                                          </w:divBdr>
                                        </w:div>
                                        <w:div w:id="2129426317">
                                          <w:marLeft w:val="0"/>
                                          <w:marRight w:val="0"/>
                                          <w:marTop w:val="0"/>
                                          <w:marBottom w:val="0"/>
                                          <w:divBdr>
                                            <w:top w:val="none" w:sz="0" w:space="0" w:color="auto"/>
                                            <w:left w:val="none" w:sz="0" w:space="0" w:color="auto"/>
                                            <w:bottom w:val="none" w:sz="0" w:space="0" w:color="auto"/>
                                            <w:right w:val="none" w:sz="0" w:space="0" w:color="auto"/>
                                          </w:divBdr>
                                        </w:div>
                                        <w:div w:id="170527775">
                                          <w:marLeft w:val="0"/>
                                          <w:marRight w:val="0"/>
                                          <w:marTop w:val="0"/>
                                          <w:marBottom w:val="0"/>
                                          <w:divBdr>
                                            <w:top w:val="none" w:sz="0" w:space="0" w:color="auto"/>
                                            <w:left w:val="none" w:sz="0" w:space="0" w:color="auto"/>
                                            <w:bottom w:val="none" w:sz="0" w:space="0" w:color="auto"/>
                                            <w:right w:val="none" w:sz="0" w:space="0" w:color="auto"/>
                                          </w:divBdr>
                                        </w:div>
                                        <w:div w:id="171454216">
                                          <w:marLeft w:val="0"/>
                                          <w:marRight w:val="0"/>
                                          <w:marTop w:val="0"/>
                                          <w:marBottom w:val="0"/>
                                          <w:divBdr>
                                            <w:top w:val="none" w:sz="0" w:space="0" w:color="auto"/>
                                            <w:left w:val="none" w:sz="0" w:space="0" w:color="auto"/>
                                            <w:bottom w:val="none" w:sz="0" w:space="0" w:color="auto"/>
                                            <w:right w:val="none" w:sz="0" w:space="0" w:color="auto"/>
                                          </w:divBdr>
                                        </w:div>
                                        <w:div w:id="1584533762">
                                          <w:marLeft w:val="0"/>
                                          <w:marRight w:val="0"/>
                                          <w:marTop w:val="0"/>
                                          <w:marBottom w:val="0"/>
                                          <w:divBdr>
                                            <w:top w:val="none" w:sz="0" w:space="0" w:color="auto"/>
                                            <w:left w:val="none" w:sz="0" w:space="0" w:color="auto"/>
                                            <w:bottom w:val="none" w:sz="0" w:space="0" w:color="auto"/>
                                            <w:right w:val="none" w:sz="0" w:space="0" w:color="auto"/>
                                          </w:divBdr>
                                        </w:div>
                                        <w:div w:id="135535841">
                                          <w:marLeft w:val="0"/>
                                          <w:marRight w:val="0"/>
                                          <w:marTop w:val="0"/>
                                          <w:marBottom w:val="0"/>
                                          <w:divBdr>
                                            <w:top w:val="none" w:sz="0" w:space="0" w:color="auto"/>
                                            <w:left w:val="none" w:sz="0" w:space="0" w:color="auto"/>
                                            <w:bottom w:val="none" w:sz="0" w:space="0" w:color="auto"/>
                                            <w:right w:val="none" w:sz="0" w:space="0" w:color="auto"/>
                                          </w:divBdr>
                                        </w:div>
                                        <w:div w:id="1646810483">
                                          <w:marLeft w:val="0"/>
                                          <w:marRight w:val="0"/>
                                          <w:marTop w:val="0"/>
                                          <w:marBottom w:val="0"/>
                                          <w:divBdr>
                                            <w:top w:val="none" w:sz="0" w:space="0" w:color="auto"/>
                                            <w:left w:val="none" w:sz="0" w:space="0" w:color="auto"/>
                                            <w:bottom w:val="none" w:sz="0" w:space="0" w:color="auto"/>
                                            <w:right w:val="none" w:sz="0" w:space="0" w:color="auto"/>
                                          </w:divBdr>
                                        </w:div>
                                        <w:div w:id="942954862">
                                          <w:marLeft w:val="0"/>
                                          <w:marRight w:val="0"/>
                                          <w:marTop w:val="0"/>
                                          <w:marBottom w:val="0"/>
                                          <w:divBdr>
                                            <w:top w:val="none" w:sz="0" w:space="0" w:color="auto"/>
                                            <w:left w:val="none" w:sz="0" w:space="0" w:color="auto"/>
                                            <w:bottom w:val="none" w:sz="0" w:space="0" w:color="auto"/>
                                            <w:right w:val="none" w:sz="0" w:space="0" w:color="auto"/>
                                          </w:divBdr>
                                        </w:div>
                                        <w:div w:id="1686979790">
                                          <w:marLeft w:val="0"/>
                                          <w:marRight w:val="0"/>
                                          <w:marTop w:val="0"/>
                                          <w:marBottom w:val="0"/>
                                          <w:divBdr>
                                            <w:top w:val="none" w:sz="0" w:space="0" w:color="auto"/>
                                            <w:left w:val="none" w:sz="0" w:space="0" w:color="auto"/>
                                            <w:bottom w:val="none" w:sz="0" w:space="0" w:color="auto"/>
                                            <w:right w:val="none" w:sz="0" w:space="0" w:color="auto"/>
                                          </w:divBdr>
                                        </w:div>
                                        <w:div w:id="625354946">
                                          <w:marLeft w:val="0"/>
                                          <w:marRight w:val="0"/>
                                          <w:marTop w:val="0"/>
                                          <w:marBottom w:val="0"/>
                                          <w:divBdr>
                                            <w:top w:val="none" w:sz="0" w:space="0" w:color="auto"/>
                                            <w:left w:val="none" w:sz="0" w:space="0" w:color="auto"/>
                                            <w:bottom w:val="none" w:sz="0" w:space="0" w:color="auto"/>
                                            <w:right w:val="none" w:sz="0" w:space="0" w:color="auto"/>
                                          </w:divBdr>
                                        </w:div>
                                        <w:div w:id="672997107">
                                          <w:marLeft w:val="0"/>
                                          <w:marRight w:val="0"/>
                                          <w:marTop w:val="0"/>
                                          <w:marBottom w:val="0"/>
                                          <w:divBdr>
                                            <w:top w:val="none" w:sz="0" w:space="0" w:color="auto"/>
                                            <w:left w:val="none" w:sz="0" w:space="0" w:color="auto"/>
                                            <w:bottom w:val="none" w:sz="0" w:space="0" w:color="auto"/>
                                            <w:right w:val="none" w:sz="0" w:space="0" w:color="auto"/>
                                          </w:divBdr>
                                        </w:div>
                                        <w:div w:id="1456144951">
                                          <w:marLeft w:val="0"/>
                                          <w:marRight w:val="0"/>
                                          <w:marTop w:val="0"/>
                                          <w:marBottom w:val="0"/>
                                          <w:divBdr>
                                            <w:top w:val="none" w:sz="0" w:space="0" w:color="auto"/>
                                            <w:left w:val="none" w:sz="0" w:space="0" w:color="auto"/>
                                            <w:bottom w:val="none" w:sz="0" w:space="0" w:color="auto"/>
                                            <w:right w:val="none" w:sz="0" w:space="0" w:color="auto"/>
                                          </w:divBdr>
                                        </w:div>
                                        <w:div w:id="18094023">
                                          <w:marLeft w:val="0"/>
                                          <w:marRight w:val="0"/>
                                          <w:marTop w:val="0"/>
                                          <w:marBottom w:val="0"/>
                                          <w:divBdr>
                                            <w:top w:val="none" w:sz="0" w:space="0" w:color="auto"/>
                                            <w:left w:val="none" w:sz="0" w:space="0" w:color="auto"/>
                                            <w:bottom w:val="none" w:sz="0" w:space="0" w:color="auto"/>
                                            <w:right w:val="none" w:sz="0" w:space="0" w:color="auto"/>
                                          </w:divBdr>
                                        </w:div>
                                        <w:div w:id="1021860151">
                                          <w:marLeft w:val="0"/>
                                          <w:marRight w:val="0"/>
                                          <w:marTop w:val="0"/>
                                          <w:marBottom w:val="0"/>
                                          <w:divBdr>
                                            <w:top w:val="none" w:sz="0" w:space="0" w:color="auto"/>
                                            <w:left w:val="none" w:sz="0" w:space="0" w:color="auto"/>
                                            <w:bottom w:val="none" w:sz="0" w:space="0" w:color="auto"/>
                                            <w:right w:val="none" w:sz="0" w:space="0" w:color="auto"/>
                                          </w:divBdr>
                                        </w:div>
                                        <w:div w:id="957756232">
                                          <w:marLeft w:val="0"/>
                                          <w:marRight w:val="0"/>
                                          <w:marTop w:val="0"/>
                                          <w:marBottom w:val="0"/>
                                          <w:divBdr>
                                            <w:top w:val="none" w:sz="0" w:space="0" w:color="auto"/>
                                            <w:left w:val="none" w:sz="0" w:space="0" w:color="auto"/>
                                            <w:bottom w:val="none" w:sz="0" w:space="0" w:color="auto"/>
                                            <w:right w:val="none" w:sz="0" w:space="0" w:color="auto"/>
                                          </w:divBdr>
                                        </w:div>
                                        <w:div w:id="1976637576">
                                          <w:marLeft w:val="0"/>
                                          <w:marRight w:val="0"/>
                                          <w:marTop w:val="0"/>
                                          <w:marBottom w:val="0"/>
                                          <w:divBdr>
                                            <w:top w:val="none" w:sz="0" w:space="0" w:color="auto"/>
                                            <w:left w:val="none" w:sz="0" w:space="0" w:color="auto"/>
                                            <w:bottom w:val="none" w:sz="0" w:space="0" w:color="auto"/>
                                            <w:right w:val="none" w:sz="0" w:space="0" w:color="auto"/>
                                          </w:divBdr>
                                        </w:div>
                                        <w:div w:id="719089395">
                                          <w:marLeft w:val="0"/>
                                          <w:marRight w:val="0"/>
                                          <w:marTop w:val="0"/>
                                          <w:marBottom w:val="0"/>
                                          <w:divBdr>
                                            <w:top w:val="none" w:sz="0" w:space="0" w:color="auto"/>
                                            <w:left w:val="none" w:sz="0" w:space="0" w:color="auto"/>
                                            <w:bottom w:val="none" w:sz="0" w:space="0" w:color="auto"/>
                                            <w:right w:val="none" w:sz="0" w:space="0" w:color="auto"/>
                                          </w:divBdr>
                                        </w:div>
                                        <w:div w:id="381486106">
                                          <w:marLeft w:val="0"/>
                                          <w:marRight w:val="0"/>
                                          <w:marTop w:val="0"/>
                                          <w:marBottom w:val="0"/>
                                          <w:divBdr>
                                            <w:top w:val="none" w:sz="0" w:space="0" w:color="auto"/>
                                            <w:left w:val="none" w:sz="0" w:space="0" w:color="auto"/>
                                            <w:bottom w:val="none" w:sz="0" w:space="0" w:color="auto"/>
                                            <w:right w:val="none" w:sz="0" w:space="0" w:color="auto"/>
                                          </w:divBdr>
                                        </w:div>
                                        <w:div w:id="1604801077">
                                          <w:marLeft w:val="0"/>
                                          <w:marRight w:val="0"/>
                                          <w:marTop w:val="0"/>
                                          <w:marBottom w:val="0"/>
                                          <w:divBdr>
                                            <w:top w:val="none" w:sz="0" w:space="0" w:color="auto"/>
                                            <w:left w:val="none" w:sz="0" w:space="0" w:color="auto"/>
                                            <w:bottom w:val="none" w:sz="0" w:space="0" w:color="auto"/>
                                            <w:right w:val="none" w:sz="0" w:space="0" w:color="auto"/>
                                          </w:divBdr>
                                        </w:div>
                                        <w:div w:id="1352877176">
                                          <w:marLeft w:val="0"/>
                                          <w:marRight w:val="0"/>
                                          <w:marTop w:val="0"/>
                                          <w:marBottom w:val="0"/>
                                          <w:divBdr>
                                            <w:top w:val="none" w:sz="0" w:space="0" w:color="auto"/>
                                            <w:left w:val="none" w:sz="0" w:space="0" w:color="auto"/>
                                            <w:bottom w:val="none" w:sz="0" w:space="0" w:color="auto"/>
                                            <w:right w:val="none" w:sz="0" w:space="0" w:color="auto"/>
                                          </w:divBdr>
                                        </w:div>
                                        <w:div w:id="1360622983">
                                          <w:marLeft w:val="0"/>
                                          <w:marRight w:val="0"/>
                                          <w:marTop w:val="0"/>
                                          <w:marBottom w:val="0"/>
                                          <w:divBdr>
                                            <w:top w:val="none" w:sz="0" w:space="0" w:color="auto"/>
                                            <w:left w:val="none" w:sz="0" w:space="0" w:color="auto"/>
                                            <w:bottom w:val="none" w:sz="0" w:space="0" w:color="auto"/>
                                            <w:right w:val="none" w:sz="0" w:space="0" w:color="auto"/>
                                          </w:divBdr>
                                        </w:div>
                                        <w:div w:id="1497376935">
                                          <w:marLeft w:val="0"/>
                                          <w:marRight w:val="0"/>
                                          <w:marTop w:val="0"/>
                                          <w:marBottom w:val="0"/>
                                          <w:divBdr>
                                            <w:top w:val="none" w:sz="0" w:space="0" w:color="auto"/>
                                            <w:left w:val="none" w:sz="0" w:space="0" w:color="auto"/>
                                            <w:bottom w:val="none" w:sz="0" w:space="0" w:color="auto"/>
                                            <w:right w:val="none" w:sz="0" w:space="0" w:color="auto"/>
                                          </w:divBdr>
                                        </w:div>
                                        <w:div w:id="692533830">
                                          <w:marLeft w:val="0"/>
                                          <w:marRight w:val="0"/>
                                          <w:marTop w:val="0"/>
                                          <w:marBottom w:val="0"/>
                                          <w:divBdr>
                                            <w:top w:val="none" w:sz="0" w:space="0" w:color="auto"/>
                                            <w:left w:val="none" w:sz="0" w:space="0" w:color="auto"/>
                                            <w:bottom w:val="none" w:sz="0" w:space="0" w:color="auto"/>
                                            <w:right w:val="none" w:sz="0" w:space="0" w:color="auto"/>
                                          </w:divBdr>
                                        </w:div>
                                        <w:div w:id="562254004">
                                          <w:marLeft w:val="0"/>
                                          <w:marRight w:val="0"/>
                                          <w:marTop w:val="0"/>
                                          <w:marBottom w:val="0"/>
                                          <w:divBdr>
                                            <w:top w:val="none" w:sz="0" w:space="0" w:color="auto"/>
                                            <w:left w:val="none" w:sz="0" w:space="0" w:color="auto"/>
                                            <w:bottom w:val="none" w:sz="0" w:space="0" w:color="auto"/>
                                            <w:right w:val="none" w:sz="0" w:space="0" w:color="auto"/>
                                          </w:divBdr>
                                        </w:div>
                                        <w:div w:id="827284431">
                                          <w:marLeft w:val="0"/>
                                          <w:marRight w:val="0"/>
                                          <w:marTop w:val="0"/>
                                          <w:marBottom w:val="0"/>
                                          <w:divBdr>
                                            <w:top w:val="none" w:sz="0" w:space="0" w:color="auto"/>
                                            <w:left w:val="none" w:sz="0" w:space="0" w:color="auto"/>
                                            <w:bottom w:val="none" w:sz="0" w:space="0" w:color="auto"/>
                                            <w:right w:val="none" w:sz="0" w:space="0" w:color="auto"/>
                                          </w:divBdr>
                                        </w:div>
                                        <w:div w:id="1115710186">
                                          <w:marLeft w:val="0"/>
                                          <w:marRight w:val="0"/>
                                          <w:marTop w:val="0"/>
                                          <w:marBottom w:val="0"/>
                                          <w:divBdr>
                                            <w:top w:val="none" w:sz="0" w:space="0" w:color="auto"/>
                                            <w:left w:val="none" w:sz="0" w:space="0" w:color="auto"/>
                                            <w:bottom w:val="none" w:sz="0" w:space="0" w:color="auto"/>
                                            <w:right w:val="none" w:sz="0" w:space="0" w:color="auto"/>
                                          </w:divBdr>
                                        </w:div>
                                        <w:div w:id="1092898732">
                                          <w:marLeft w:val="0"/>
                                          <w:marRight w:val="0"/>
                                          <w:marTop w:val="0"/>
                                          <w:marBottom w:val="0"/>
                                          <w:divBdr>
                                            <w:top w:val="none" w:sz="0" w:space="0" w:color="auto"/>
                                            <w:left w:val="none" w:sz="0" w:space="0" w:color="auto"/>
                                            <w:bottom w:val="none" w:sz="0" w:space="0" w:color="auto"/>
                                            <w:right w:val="none" w:sz="0" w:space="0" w:color="auto"/>
                                          </w:divBdr>
                                        </w:div>
                                        <w:div w:id="661154216">
                                          <w:marLeft w:val="0"/>
                                          <w:marRight w:val="0"/>
                                          <w:marTop w:val="0"/>
                                          <w:marBottom w:val="0"/>
                                          <w:divBdr>
                                            <w:top w:val="none" w:sz="0" w:space="0" w:color="auto"/>
                                            <w:left w:val="none" w:sz="0" w:space="0" w:color="auto"/>
                                            <w:bottom w:val="none" w:sz="0" w:space="0" w:color="auto"/>
                                            <w:right w:val="none" w:sz="0" w:space="0" w:color="auto"/>
                                          </w:divBdr>
                                        </w:div>
                                        <w:div w:id="57480076">
                                          <w:marLeft w:val="0"/>
                                          <w:marRight w:val="0"/>
                                          <w:marTop w:val="0"/>
                                          <w:marBottom w:val="0"/>
                                          <w:divBdr>
                                            <w:top w:val="none" w:sz="0" w:space="0" w:color="auto"/>
                                            <w:left w:val="none" w:sz="0" w:space="0" w:color="auto"/>
                                            <w:bottom w:val="none" w:sz="0" w:space="0" w:color="auto"/>
                                            <w:right w:val="none" w:sz="0" w:space="0" w:color="auto"/>
                                          </w:divBdr>
                                        </w:div>
                                      </w:divsChild>
                                    </w:div>
                                    <w:div w:id="765617694">
                                      <w:marLeft w:val="0"/>
                                      <w:marRight w:val="0"/>
                                      <w:marTop w:val="0"/>
                                      <w:marBottom w:val="0"/>
                                      <w:divBdr>
                                        <w:top w:val="none" w:sz="0" w:space="0" w:color="auto"/>
                                        <w:left w:val="none" w:sz="0" w:space="0" w:color="auto"/>
                                        <w:bottom w:val="none" w:sz="0" w:space="0" w:color="auto"/>
                                        <w:right w:val="none" w:sz="0" w:space="0" w:color="auto"/>
                                      </w:divBdr>
                                      <w:divsChild>
                                        <w:div w:id="293365101">
                                          <w:marLeft w:val="0"/>
                                          <w:marRight w:val="0"/>
                                          <w:marTop w:val="0"/>
                                          <w:marBottom w:val="0"/>
                                          <w:divBdr>
                                            <w:top w:val="none" w:sz="0" w:space="0" w:color="auto"/>
                                            <w:left w:val="none" w:sz="0" w:space="0" w:color="auto"/>
                                            <w:bottom w:val="none" w:sz="0" w:space="0" w:color="auto"/>
                                            <w:right w:val="none" w:sz="0" w:space="0" w:color="auto"/>
                                          </w:divBdr>
                                          <w:divsChild>
                                            <w:div w:id="486869266">
                                              <w:marLeft w:val="0"/>
                                              <w:marRight w:val="0"/>
                                              <w:marTop w:val="0"/>
                                              <w:marBottom w:val="0"/>
                                              <w:divBdr>
                                                <w:top w:val="none" w:sz="0" w:space="0" w:color="auto"/>
                                                <w:left w:val="none" w:sz="0" w:space="0" w:color="auto"/>
                                                <w:bottom w:val="none" w:sz="0" w:space="0" w:color="auto"/>
                                                <w:right w:val="none" w:sz="0" w:space="0" w:color="auto"/>
                                              </w:divBdr>
                                            </w:div>
                                            <w:div w:id="870384567">
                                              <w:marLeft w:val="0"/>
                                              <w:marRight w:val="0"/>
                                              <w:marTop w:val="0"/>
                                              <w:marBottom w:val="0"/>
                                              <w:divBdr>
                                                <w:top w:val="none" w:sz="0" w:space="0" w:color="auto"/>
                                                <w:left w:val="none" w:sz="0" w:space="0" w:color="auto"/>
                                                <w:bottom w:val="none" w:sz="0" w:space="0" w:color="auto"/>
                                                <w:right w:val="none" w:sz="0" w:space="0" w:color="auto"/>
                                              </w:divBdr>
                                              <w:divsChild>
                                                <w:div w:id="272129137">
                                                  <w:marLeft w:val="0"/>
                                                  <w:marRight w:val="0"/>
                                                  <w:marTop w:val="0"/>
                                                  <w:marBottom w:val="0"/>
                                                  <w:divBdr>
                                                    <w:top w:val="none" w:sz="0" w:space="0" w:color="auto"/>
                                                    <w:left w:val="none" w:sz="0" w:space="0" w:color="auto"/>
                                                    <w:bottom w:val="none" w:sz="0" w:space="0" w:color="auto"/>
                                                    <w:right w:val="none" w:sz="0" w:space="0" w:color="auto"/>
                                                  </w:divBdr>
                                                </w:div>
                                                <w:div w:id="46271667">
                                                  <w:marLeft w:val="105"/>
                                                  <w:marRight w:val="0"/>
                                                  <w:marTop w:val="0"/>
                                                  <w:marBottom w:val="0"/>
                                                  <w:divBdr>
                                                    <w:top w:val="none" w:sz="0" w:space="0" w:color="auto"/>
                                                    <w:left w:val="none" w:sz="0" w:space="0" w:color="auto"/>
                                                    <w:bottom w:val="none" w:sz="0" w:space="0" w:color="auto"/>
                                                    <w:right w:val="none" w:sz="0" w:space="0" w:color="auto"/>
                                                  </w:divBdr>
                                                </w:div>
                                                <w:div w:id="1301113448">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10941">
                                      <w:marLeft w:val="0"/>
                                      <w:marRight w:val="0"/>
                                      <w:marTop w:val="75"/>
                                      <w:marBottom w:val="75"/>
                                      <w:divBdr>
                                        <w:top w:val="none" w:sz="0" w:space="0" w:color="auto"/>
                                        <w:left w:val="none" w:sz="0" w:space="0" w:color="auto"/>
                                        <w:bottom w:val="none" w:sz="0" w:space="0" w:color="auto"/>
                                        <w:right w:val="none" w:sz="0" w:space="0" w:color="auto"/>
                                      </w:divBdr>
                                      <w:divsChild>
                                        <w:div w:id="991451223">
                                          <w:marLeft w:val="0"/>
                                          <w:marRight w:val="0"/>
                                          <w:marTop w:val="0"/>
                                          <w:marBottom w:val="0"/>
                                          <w:divBdr>
                                            <w:top w:val="none" w:sz="0" w:space="0" w:color="auto"/>
                                            <w:left w:val="none" w:sz="0" w:space="0" w:color="auto"/>
                                            <w:bottom w:val="none" w:sz="0" w:space="0" w:color="auto"/>
                                            <w:right w:val="none" w:sz="0" w:space="0" w:color="auto"/>
                                          </w:divBdr>
                                          <w:divsChild>
                                            <w:div w:id="867792652">
                                              <w:marLeft w:val="0"/>
                                              <w:marRight w:val="0"/>
                                              <w:marTop w:val="0"/>
                                              <w:marBottom w:val="0"/>
                                              <w:divBdr>
                                                <w:top w:val="none" w:sz="0" w:space="0" w:color="auto"/>
                                                <w:left w:val="none" w:sz="0" w:space="0" w:color="auto"/>
                                                <w:bottom w:val="none" w:sz="0" w:space="0" w:color="auto"/>
                                                <w:right w:val="none" w:sz="0" w:space="0" w:color="auto"/>
                                              </w:divBdr>
                                              <w:divsChild>
                                                <w:div w:id="13830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54912">
                                      <w:marLeft w:val="0"/>
                                      <w:marRight w:val="0"/>
                                      <w:marTop w:val="75"/>
                                      <w:marBottom w:val="75"/>
                                      <w:divBdr>
                                        <w:top w:val="none" w:sz="0" w:space="0" w:color="auto"/>
                                        <w:left w:val="none" w:sz="0" w:space="0" w:color="auto"/>
                                        <w:bottom w:val="none" w:sz="0" w:space="0" w:color="auto"/>
                                        <w:right w:val="none" w:sz="0" w:space="0" w:color="auto"/>
                                      </w:divBdr>
                                    </w:div>
                                  </w:divsChild>
                                </w:div>
                                <w:div w:id="2139252120">
                                  <w:marLeft w:val="0"/>
                                  <w:marRight w:val="0"/>
                                  <w:marTop w:val="0"/>
                                  <w:marBottom w:val="0"/>
                                  <w:divBdr>
                                    <w:top w:val="none" w:sz="0" w:space="0" w:color="auto"/>
                                    <w:left w:val="none" w:sz="0" w:space="0" w:color="auto"/>
                                    <w:bottom w:val="none" w:sz="0" w:space="0" w:color="auto"/>
                                    <w:right w:val="none" w:sz="0" w:space="0" w:color="auto"/>
                                  </w:divBdr>
                                  <w:divsChild>
                                    <w:div w:id="376710594">
                                      <w:marLeft w:val="0"/>
                                      <w:marRight w:val="0"/>
                                      <w:marTop w:val="750"/>
                                      <w:marBottom w:val="0"/>
                                      <w:divBdr>
                                        <w:top w:val="none" w:sz="0" w:space="0" w:color="auto"/>
                                        <w:left w:val="none" w:sz="0" w:space="0" w:color="auto"/>
                                        <w:bottom w:val="none" w:sz="0" w:space="0" w:color="auto"/>
                                        <w:right w:val="none" w:sz="0" w:space="0" w:color="auto"/>
                                      </w:divBdr>
                                      <w:divsChild>
                                        <w:div w:id="1101490682">
                                          <w:marLeft w:val="0"/>
                                          <w:marRight w:val="0"/>
                                          <w:marTop w:val="0"/>
                                          <w:marBottom w:val="300"/>
                                          <w:divBdr>
                                            <w:top w:val="none" w:sz="0" w:space="0" w:color="auto"/>
                                            <w:left w:val="none" w:sz="0" w:space="0" w:color="auto"/>
                                            <w:bottom w:val="single" w:sz="12" w:space="11" w:color="auto"/>
                                            <w:right w:val="none" w:sz="0" w:space="0" w:color="auto"/>
                                          </w:divBdr>
                                        </w:div>
                                        <w:div w:id="372080626">
                                          <w:marLeft w:val="-225"/>
                                          <w:marRight w:val="-225"/>
                                          <w:marTop w:val="0"/>
                                          <w:marBottom w:val="0"/>
                                          <w:divBdr>
                                            <w:top w:val="none" w:sz="0" w:space="0" w:color="auto"/>
                                            <w:left w:val="none" w:sz="0" w:space="0" w:color="auto"/>
                                            <w:bottom w:val="none" w:sz="0" w:space="0" w:color="auto"/>
                                            <w:right w:val="none" w:sz="0" w:space="0" w:color="auto"/>
                                          </w:divBdr>
                                          <w:divsChild>
                                            <w:div w:id="469060522">
                                              <w:marLeft w:val="0"/>
                                              <w:marRight w:val="0"/>
                                              <w:marTop w:val="0"/>
                                              <w:marBottom w:val="300"/>
                                              <w:divBdr>
                                                <w:top w:val="none" w:sz="0" w:space="0" w:color="auto"/>
                                                <w:left w:val="none" w:sz="0" w:space="0" w:color="auto"/>
                                                <w:bottom w:val="none" w:sz="0" w:space="0" w:color="auto"/>
                                                <w:right w:val="none" w:sz="0" w:space="0" w:color="auto"/>
                                              </w:divBdr>
                                              <w:divsChild>
                                                <w:div w:id="940187224">
                                                  <w:marLeft w:val="0"/>
                                                  <w:marRight w:val="0"/>
                                                  <w:marTop w:val="60"/>
                                                  <w:marBottom w:val="0"/>
                                                  <w:divBdr>
                                                    <w:top w:val="none" w:sz="0" w:space="0" w:color="auto"/>
                                                    <w:left w:val="none" w:sz="0" w:space="0" w:color="auto"/>
                                                    <w:bottom w:val="none" w:sz="0" w:space="0" w:color="auto"/>
                                                    <w:right w:val="none" w:sz="0" w:space="0" w:color="auto"/>
                                                  </w:divBdr>
                                                </w:div>
                                              </w:divsChild>
                                            </w:div>
                                            <w:div w:id="631595761">
                                              <w:marLeft w:val="0"/>
                                              <w:marRight w:val="0"/>
                                              <w:marTop w:val="0"/>
                                              <w:marBottom w:val="300"/>
                                              <w:divBdr>
                                                <w:top w:val="none" w:sz="0" w:space="0" w:color="auto"/>
                                                <w:left w:val="none" w:sz="0" w:space="0" w:color="auto"/>
                                                <w:bottom w:val="none" w:sz="0" w:space="0" w:color="auto"/>
                                                <w:right w:val="none" w:sz="0" w:space="0" w:color="auto"/>
                                              </w:divBdr>
                                              <w:divsChild>
                                                <w:div w:id="1333683592">
                                                  <w:marLeft w:val="0"/>
                                                  <w:marRight w:val="0"/>
                                                  <w:marTop w:val="60"/>
                                                  <w:marBottom w:val="0"/>
                                                  <w:divBdr>
                                                    <w:top w:val="none" w:sz="0" w:space="0" w:color="auto"/>
                                                    <w:left w:val="none" w:sz="0" w:space="0" w:color="auto"/>
                                                    <w:bottom w:val="none" w:sz="0" w:space="0" w:color="auto"/>
                                                    <w:right w:val="none" w:sz="0" w:space="0" w:color="auto"/>
                                                  </w:divBdr>
                                                </w:div>
                                              </w:divsChild>
                                            </w:div>
                                            <w:div w:id="109512591">
                                              <w:marLeft w:val="0"/>
                                              <w:marRight w:val="0"/>
                                              <w:marTop w:val="0"/>
                                              <w:marBottom w:val="300"/>
                                              <w:divBdr>
                                                <w:top w:val="none" w:sz="0" w:space="0" w:color="auto"/>
                                                <w:left w:val="none" w:sz="0" w:space="0" w:color="auto"/>
                                                <w:bottom w:val="none" w:sz="0" w:space="0" w:color="auto"/>
                                                <w:right w:val="none" w:sz="0" w:space="0" w:color="auto"/>
                                              </w:divBdr>
                                              <w:divsChild>
                                                <w:div w:id="165999011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88331395">
                                      <w:marLeft w:val="0"/>
                                      <w:marRight w:val="0"/>
                                      <w:marTop w:val="750"/>
                                      <w:marBottom w:val="0"/>
                                      <w:divBdr>
                                        <w:top w:val="none" w:sz="0" w:space="0" w:color="auto"/>
                                        <w:left w:val="none" w:sz="0" w:space="0" w:color="auto"/>
                                        <w:bottom w:val="none" w:sz="0" w:space="0" w:color="auto"/>
                                        <w:right w:val="none" w:sz="0" w:space="0" w:color="auto"/>
                                      </w:divBdr>
                                      <w:divsChild>
                                        <w:div w:id="1800684150">
                                          <w:marLeft w:val="0"/>
                                          <w:marRight w:val="0"/>
                                          <w:marTop w:val="0"/>
                                          <w:marBottom w:val="0"/>
                                          <w:divBdr>
                                            <w:top w:val="none" w:sz="0" w:space="0" w:color="auto"/>
                                            <w:left w:val="none" w:sz="0" w:space="0" w:color="auto"/>
                                            <w:bottom w:val="none" w:sz="0" w:space="0" w:color="auto"/>
                                            <w:right w:val="none" w:sz="0" w:space="0" w:color="auto"/>
                                          </w:divBdr>
                                          <w:divsChild>
                                            <w:div w:id="336662075">
                                              <w:marLeft w:val="0"/>
                                              <w:marRight w:val="0"/>
                                              <w:marTop w:val="0"/>
                                              <w:marBottom w:val="0"/>
                                              <w:divBdr>
                                                <w:top w:val="none" w:sz="0" w:space="0" w:color="auto"/>
                                                <w:left w:val="none" w:sz="0" w:space="0" w:color="auto"/>
                                                <w:bottom w:val="none" w:sz="0" w:space="0" w:color="auto"/>
                                                <w:right w:val="none" w:sz="0" w:space="0" w:color="auto"/>
                                              </w:divBdr>
                                            </w:div>
                                            <w:div w:id="865796842">
                                              <w:marLeft w:val="0"/>
                                              <w:marRight w:val="0"/>
                                              <w:marTop w:val="0"/>
                                              <w:marBottom w:val="0"/>
                                              <w:divBdr>
                                                <w:top w:val="none" w:sz="0" w:space="0" w:color="auto"/>
                                                <w:left w:val="none" w:sz="0" w:space="0" w:color="auto"/>
                                                <w:bottom w:val="none" w:sz="0" w:space="0" w:color="auto"/>
                                                <w:right w:val="none" w:sz="0" w:space="0" w:color="auto"/>
                                              </w:divBdr>
                                            </w:div>
                                            <w:div w:id="1468471822">
                                              <w:marLeft w:val="0"/>
                                              <w:marRight w:val="0"/>
                                              <w:marTop w:val="0"/>
                                              <w:marBottom w:val="0"/>
                                              <w:divBdr>
                                                <w:top w:val="none" w:sz="0" w:space="0" w:color="auto"/>
                                                <w:left w:val="none" w:sz="0" w:space="0" w:color="auto"/>
                                                <w:bottom w:val="none" w:sz="0" w:space="0" w:color="auto"/>
                                                <w:right w:val="none" w:sz="0" w:space="0" w:color="auto"/>
                                              </w:divBdr>
                                            </w:div>
                                            <w:div w:id="1573543439">
                                              <w:marLeft w:val="0"/>
                                              <w:marRight w:val="0"/>
                                              <w:marTop w:val="0"/>
                                              <w:marBottom w:val="0"/>
                                              <w:divBdr>
                                                <w:top w:val="none" w:sz="0" w:space="0" w:color="auto"/>
                                                <w:left w:val="none" w:sz="0" w:space="0" w:color="auto"/>
                                                <w:bottom w:val="none" w:sz="0" w:space="0" w:color="auto"/>
                                                <w:right w:val="none" w:sz="0" w:space="0" w:color="auto"/>
                                              </w:divBdr>
                                              <w:divsChild>
                                                <w:div w:id="1902403466">
                                                  <w:marLeft w:val="0"/>
                                                  <w:marRight w:val="0"/>
                                                  <w:marTop w:val="0"/>
                                                  <w:marBottom w:val="0"/>
                                                  <w:divBdr>
                                                    <w:top w:val="none" w:sz="0" w:space="0" w:color="auto"/>
                                                    <w:left w:val="none" w:sz="0" w:space="0" w:color="auto"/>
                                                    <w:bottom w:val="none" w:sz="0" w:space="0" w:color="auto"/>
                                                    <w:right w:val="none" w:sz="0" w:space="0" w:color="auto"/>
                                                  </w:divBdr>
                                                  <w:divsChild>
                                                    <w:div w:id="6221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3273">
                                              <w:marLeft w:val="1350"/>
                                              <w:marRight w:val="0"/>
                                              <w:marTop w:val="0"/>
                                              <w:marBottom w:val="0"/>
                                              <w:divBdr>
                                                <w:top w:val="none" w:sz="0" w:space="0" w:color="auto"/>
                                                <w:left w:val="none" w:sz="0" w:space="0" w:color="auto"/>
                                                <w:bottom w:val="none" w:sz="0" w:space="0" w:color="auto"/>
                                                <w:right w:val="none" w:sz="0" w:space="0" w:color="auto"/>
                                              </w:divBdr>
                                            </w:div>
                                            <w:div w:id="326173417">
                                              <w:marLeft w:val="0"/>
                                              <w:marRight w:val="0"/>
                                              <w:marTop w:val="0"/>
                                              <w:marBottom w:val="0"/>
                                              <w:divBdr>
                                                <w:top w:val="none" w:sz="0" w:space="0" w:color="auto"/>
                                                <w:left w:val="none" w:sz="0" w:space="0" w:color="auto"/>
                                                <w:bottom w:val="none" w:sz="0" w:space="0" w:color="auto"/>
                                                <w:right w:val="none" w:sz="0" w:space="0" w:color="auto"/>
                                              </w:divBdr>
                                            </w:div>
                                            <w:div w:id="1002202487">
                                              <w:marLeft w:val="0"/>
                                              <w:marRight w:val="0"/>
                                              <w:marTop w:val="0"/>
                                              <w:marBottom w:val="0"/>
                                              <w:divBdr>
                                                <w:top w:val="none" w:sz="0" w:space="0" w:color="auto"/>
                                                <w:left w:val="none" w:sz="0" w:space="0" w:color="auto"/>
                                                <w:bottom w:val="none" w:sz="0" w:space="0" w:color="auto"/>
                                                <w:right w:val="none" w:sz="0" w:space="0" w:color="auto"/>
                                              </w:divBdr>
                                            </w:div>
                                            <w:div w:id="814102190">
                                              <w:marLeft w:val="0"/>
                                              <w:marRight w:val="0"/>
                                              <w:marTop w:val="0"/>
                                              <w:marBottom w:val="0"/>
                                              <w:divBdr>
                                                <w:top w:val="none" w:sz="0" w:space="0" w:color="auto"/>
                                                <w:left w:val="none" w:sz="0" w:space="0" w:color="auto"/>
                                                <w:bottom w:val="none" w:sz="0" w:space="0" w:color="auto"/>
                                                <w:right w:val="none" w:sz="0" w:space="0" w:color="auto"/>
                                              </w:divBdr>
                                              <w:divsChild>
                                                <w:div w:id="1594053526">
                                                  <w:marLeft w:val="0"/>
                                                  <w:marRight w:val="0"/>
                                                  <w:marTop w:val="0"/>
                                                  <w:marBottom w:val="0"/>
                                                  <w:divBdr>
                                                    <w:top w:val="none" w:sz="0" w:space="0" w:color="auto"/>
                                                    <w:left w:val="none" w:sz="0" w:space="0" w:color="auto"/>
                                                    <w:bottom w:val="none" w:sz="0" w:space="0" w:color="auto"/>
                                                    <w:right w:val="none" w:sz="0" w:space="0" w:color="auto"/>
                                                  </w:divBdr>
                                                  <w:divsChild>
                                                    <w:div w:id="8976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1279">
                                              <w:marLeft w:val="1350"/>
                                              <w:marRight w:val="0"/>
                                              <w:marTop w:val="0"/>
                                              <w:marBottom w:val="0"/>
                                              <w:divBdr>
                                                <w:top w:val="none" w:sz="0" w:space="0" w:color="auto"/>
                                                <w:left w:val="none" w:sz="0" w:space="0" w:color="auto"/>
                                                <w:bottom w:val="none" w:sz="0" w:space="0" w:color="auto"/>
                                                <w:right w:val="none" w:sz="0" w:space="0" w:color="auto"/>
                                              </w:divBdr>
                                            </w:div>
                                            <w:div w:id="271594211">
                                              <w:marLeft w:val="0"/>
                                              <w:marRight w:val="0"/>
                                              <w:marTop w:val="0"/>
                                              <w:marBottom w:val="0"/>
                                              <w:divBdr>
                                                <w:top w:val="none" w:sz="0" w:space="0" w:color="auto"/>
                                                <w:left w:val="none" w:sz="0" w:space="0" w:color="auto"/>
                                                <w:bottom w:val="none" w:sz="0" w:space="0" w:color="auto"/>
                                                <w:right w:val="none" w:sz="0" w:space="0" w:color="auto"/>
                                              </w:divBdr>
                                            </w:div>
                                            <w:div w:id="1427964562">
                                              <w:marLeft w:val="0"/>
                                              <w:marRight w:val="0"/>
                                              <w:marTop w:val="0"/>
                                              <w:marBottom w:val="0"/>
                                              <w:divBdr>
                                                <w:top w:val="none" w:sz="0" w:space="0" w:color="auto"/>
                                                <w:left w:val="none" w:sz="0" w:space="0" w:color="auto"/>
                                                <w:bottom w:val="none" w:sz="0" w:space="0" w:color="auto"/>
                                                <w:right w:val="none" w:sz="0" w:space="0" w:color="auto"/>
                                              </w:divBdr>
                                            </w:div>
                                            <w:div w:id="1367830577">
                                              <w:marLeft w:val="0"/>
                                              <w:marRight w:val="0"/>
                                              <w:marTop w:val="0"/>
                                              <w:marBottom w:val="0"/>
                                              <w:divBdr>
                                                <w:top w:val="none" w:sz="0" w:space="0" w:color="auto"/>
                                                <w:left w:val="none" w:sz="0" w:space="0" w:color="auto"/>
                                                <w:bottom w:val="none" w:sz="0" w:space="0" w:color="auto"/>
                                                <w:right w:val="none" w:sz="0" w:space="0" w:color="auto"/>
                                              </w:divBdr>
                                              <w:divsChild>
                                                <w:div w:id="529338131">
                                                  <w:marLeft w:val="0"/>
                                                  <w:marRight w:val="0"/>
                                                  <w:marTop w:val="0"/>
                                                  <w:marBottom w:val="0"/>
                                                  <w:divBdr>
                                                    <w:top w:val="none" w:sz="0" w:space="0" w:color="auto"/>
                                                    <w:left w:val="none" w:sz="0" w:space="0" w:color="auto"/>
                                                    <w:bottom w:val="none" w:sz="0" w:space="0" w:color="auto"/>
                                                    <w:right w:val="none" w:sz="0" w:space="0" w:color="auto"/>
                                                  </w:divBdr>
                                                  <w:divsChild>
                                                    <w:div w:id="7072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6469">
                                              <w:marLeft w:val="1200"/>
                                              <w:marRight w:val="0"/>
                                              <w:marTop w:val="0"/>
                                              <w:marBottom w:val="0"/>
                                              <w:divBdr>
                                                <w:top w:val="none" w:sz="0" w:space="0" w:color="auto"/>
                                                <w:left w:val="none" w:sz="0" w:space="0" w:color="auto"/>
                                                <w:bottom w:val="none" w:sz="0" w:space="0" w:color="auto"/>
                                                <w:right w:val="none" w:sz="0" w:space="0" w:color="auto"/>
                                              </w:divBdr>
                                            </w:div>
                                            <w:div w:id="605236460">
                                              <w:marLeft w:val="0"/>
                                              <w:marRight w:val="0"/>
                                              <w:marTop w:val="0"/>
                                              <w:marBottom w:val="0"/>
                                              <w:divBdr>
                                                <w:top w:val="none" w:sz="0" w:space="0" w:color="auto"/>
                                                <w:left w:val="none" w:sz="0" w:space="0" w:color="auto"/>
                                                <w:bottom w:val="none" w:sz="0" w:space="0" w:color="auto"/>
                                                <w:right w:val="none" w:sz="0" w:space="0" w:color="auto"/>
                                              </w:divBdr>
                                            </w:div>
                                            <w:div w:id="1853951790">
                                              <w:marLeft w:val="0"/>
                                              <w:marRight w:val="0"/>
                                              <w:marTop w:val="0"/>
                                              <w:marBottom w:val="0"/>
                                              <w:divBdr>
                                                <w:top w:val="none" w:sz="0" w:space="0" w:color="auto"/>
                                                <w:left w:val="none" w:sz="0" w:space="0" w:color="auto"/>
                                                <w:bottom w:val="none" w:sz="0" w:space="0" w:color="auto"/>
                                                <w:right w:val="none" w:sz="0" w:space="0" w:color="auto"/>
                                              </w:divBdr>
                                            </w:div>
                                            <w:div w:id="2032880069">
                                              <w:marLeft w:val="0"/>
                                              <w:marRight w:val="0"/>
                                              <w:marTop w:val="0"/>
                                              <w:marBottom w:val="0"/>
                                              <w:divBdr>
                                                <w:top w:val="none" w:sz="0" w:space="0" w:color="auto"/>
                                                <w:left w:val="none" w:sz="0" w:space="0" w:color="auto"/>
                                                <w:bottom w:val="none" w:sz="0" w:space="0" w:color="auto"/>
                                                <w:right w:val="none" w:sz="0" w:space="0" w:color="auto"/>
                                              </w:divBdr>
                                              <w:divsChild>
                                                <w:div w:id="1640918854">
                                                  <w:marLeft w:val="0"/>
                                                  <w:marRight w:val="0"/>
                                                  <w:marTop w:val="0"/>
                                                  <w:marBottom w:val="0"/>
                                                  <w:divBdr>
                                                    <w:top w:val="none" w:sz="0" w:space="0" w:color="auto"/>
                                                    <w:left w:val="none" w:sz="0" w:space="0" w:color="auto"/>
                                                    <w:bottom w:val="none" w:sz="0" w:space="0" w:color="auto"/>
                                                    <w:right w:val="none" w:sz="0" w:space="0" w:color="auto"/>
                                                  </w:divBdr>
                                                  <w:divsChild>
                                                    <w:div w:id="17848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8680">
                                              <w:marLeft w:val="1350"/>
                                              <w:marRight w:val="0"/>
                                              <w:marTop w:val="0"/>
                                              <w:marBottom w:val="0"/>
                                              <w:divBdr>
                                                <w:top w:val="none" w:sz="0" w:space="0" w:color="auto"/>
                                                <w:left w:val="none" w:sz="0" w:space="0" w:color="auto"/>
                                                <w:bottom w:val="none" w:sz="0" w:space="0" w:color="auto"/>
                                                <w:right w:val="none" w:sz="0" w:space="0" w:color="auto"/>
                                              </w:divBdr>
                                            </w:div>
                                            <w:div w:id="1823766220">
                                              <w:marLeft w:val="0"/>
                                              <w:marRight w:val="0"/>
                                              <w:marTop w:val="0"/>
                                              <w:marBottom w:val="0"/>
                                              <w:divBdr>
                                                <w:top w:val="none" w:sz="0" w:space="0" w:color="auto"/>
                                                <w:left w:val="none" w:sz="0" w:space="0" w:color="auto"/>
                                                <w:bottom w:val="none" w:sz="0" w:space="0" w:color="auto"/>
                                                <w:right w:val="none" w:sz="0" w:space="0" w:color="auto"/>
                                              </w:divBdr>
                                            </w:div>
                                            <w:div w:id="660933642">
                                              <w:marLeft w:val="0"/>
                                              <w:marRight w:val="0"/>
                                              <w:marTop w:val="0"/>
                                              <w:marBottom w:val="0"/>
                                              <w:divBdr>
                                                <w:top w:val="none" w:sz="0" w:space="0" w:color="auto"/>
                                                <w:left w:val="none" w:sz="0" w:space="0" w:color="auto"/>
                                                <w:bottom w:val="none" w:sz="0" w:space="0" w:color="auto"/>
                                                <w:right w:val="none" w:sz="0" w:space="0" w:color="auto"/>
                                              </w:divBdr>
                                            </w:div>
                                            <w:div w:id="1675570442">
                                              <w:marLeft w:val="0"/>
                                              <w:marRight w:val="0"/>
                                              <w:marTop w:val="0"/>
                                              <w:marBottom w:val="0"/>
                                              <w:divBdr>
                                                <w:top w:val="none" w:sz="0" w:space="0" w:color="auto"/>
                                                <w:left w:val="none" w:sz="0" w:space="0" w:color="auto"/>
                                                <w:bottom w:val="none" w:sz="0" w:space="0" w:color="auto"/>
                                                <w:right w:val="none" w:sz="0" w:space="0" w:color="auto"/>
                                              </w:divBdr>
                                              <w:divsChild>
                                                <w:div w:id="68046669">
                                                  <w:marLeft w:val="0"/>
                                                  <w:marRight w:val="0"/>
                                                  <w:marTop w:val="0"/>
                                                  <w:marBottom w:val="0"/>
                                                  <w:divBdr>
                                                    <w:top w:val="none" w:sz="0" w:space="0" w:color="auto"/>
                                                    <w:left w:val="none" w:sz="0" w:space="0" w:color="auto"/>
                                                    <w:bottom w:val="none" w:sz="0" w:space="0" w:color="auto"/>
                                                    <w:right w:val="none" w:sz="0" w:space="0" w:color="auto"/>
                                                  </w:divBdr>
                                                  <w:divsChild>
                                                    <w:div w:id="16893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0374">
                                              <w:marLeft w:val="1200"/>
                                              <w:marRight w:val="0"/>
                                              <w:marTop w:val="0"/>
                                              <w:marBottom w:val="0"/>
                                              <w:divBdr>
                                                <w:top w:val="none" w:sz="0" w:space="0" w:color="auto"/>
                                                <w:left w:val="none" w:sz="0" w:space="0" w:color="auto"/>
                                                <w:bottom w:val="none" w:sz="0" w:space="0" w:color="auto"/>
                                                <w:right w:val="none" w:sz="0" w:space="0" w:color="auto"/>
                                              </w:divBdr>
                                            </w:div>
                                            <w:div w:id="1809394552">
                                              <w:marLeft w:val="0"/>
                                              <w:marRight w:val="0"/>
                                              <w:marTop w:val="0"/>
                                              <w:marBottom w:val="0"/>
                                              <w:divBdr>
                                                <w:top w:val="none" w:sz="0" w:space="0" w:color="auto"/>
                                                <w:left w:val="none" w:sz="0" w:space="0" w:color="auto"/>
                                                <w:bottom w:val="none" w:sz="0" w:space="0" w:color="auto"/>
                                                <w:right w:val="none" w:sz="0" w:space="0" w:color="auto"/>
                                              </w:divBdr>
                                            </w:div>
                                            <w:div w:id="512917369">
                                              <w:marLeft w:val="0"/>
                                              <w:marRight w:val="0"/>
                                              <w:marTop w:val="0"/>
                                              <w:marBottom w:val="0"/>
                                              <w:divBdr>
                                                <w:top w:val="none" w:sz="0" w:space="0" w:color="auto"/>
                                                <w:left w:val="none" w:sz="0" w:space="0" w:color="auto"/>
                                                <w:bottom w:val="none" w:sz="0" w:space="0" w:color="auto"/>
                                                <w:right w:val="none" w:sz="0" w:space="0" w:color="auto"/>
                                              </w:divBdr>
                                            </w:div>
                                            <w:div w:id="227153329">
                                              <w:marLeft w:val="0"/>
                                              <w:marRight w:val="0"/>
                                              <w:marTop w:val="0"/>
                                              <w:marBottom w:val="0"/>
                                              <w:divBdr>
                                                <w:top w:val="none" w:sz="0" w:space="0" w:color="auto"/>
                                                <w:left w:val="none" w:sz="0" w:space="0" w:color="auto"/>
                                                <w:bottom w:val="none" w:sz="0" w:space="0" w:color="auto"/>
                                                <w:right w:val="none" w:sz="0" w:space="0" w:color="auto"/>
                                              </w:divBdr>
                                              <w:divsChild>
                                                <w:div w:id="28260386">
                                                  <w:marLeft w:val="0"/>
                                                  <w:marRight w:val="0"/>
                                                  <w:marTop w:val="0"/>
                                                  <w:marBottom w:val="0"/>
                                                  <w:divBdr>
                                                    <w:top w:val="none" w:sz="0" w:space="0" w:color="auto"/>
                                                    <w:left w:val="none" w:sz="0" w:space="0" w:color="auto"/>
                                                    <w:bottom w:val="none" w:sz="0" w:space="0" w:color="auto"/>
                                                    <w:right w:val="none" w:sz="0" w:space="0" w:color="auto"/>
                                                  </w:divBdr>
                                                  <w:divsChild>
                                                    <w:div w:id="17685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7610">
                                              <w:marLeft w:val="1350"/>
                                              <w:marRight w:val="0"/>
                                              <w:marTop w:val="0"/>
                                              <w:marBottom w:val="0"/>
                                              <w:divBdr>
                                                <w:top w:val="none" w:sz="0" w:space="0" w:color="auto"/>
                                                <w:left w:val="none" w:sz="0" w:space="0" w:color="auto"/>
                                                <w:bottom w:val="none" w:sz="0" w:space="0" w:color="auto"/>
                                                <w:right w:val="none" w:sz="0" w:space="0" w:color="auto"/>
                                              </w:divBdr>
                                            </w:div>
                                            <w:div w:id="1362899709">
                                              <w:marLeft w:val="0"/>
                                              <w:marRight w:val="0"/>
                                              <w:marTop w:val="0"/>
                                              <w:marBottom w:val="0"/>
                                              <w:divBdr>
                                                <w:top w:val="none" w:sz="0" w:space="0" w:color="auto"/>
                                                <w:left w:val="none" w:sz="0" w:space="0" w:color="auto"/>
                                                <w:bottom w:val="none" w:sz="0" w:space="0" w:color="auto"/>
                                                <w:right w:val="none" w:sz="0" w:space="0" w:color="auto"/>
                                              </w:divBdr>
                                            </w:div>
                                            <w:div w:id="775439739">
                                              <w:marLeft w:val="0"/>
                                              <w:marRight w:val="0"/>
                                              <w:marTop w:val="0"/>
                                              <w:marBottom w:val="0"/>
                                              <w:divBdr>
                                                <w:top w:val="none" w:sz="0" w:space="0" w:color="auto"/>
                                                <w:left w:val="none" w:sz="0" w:space="0" w:color="auto"/>
                                                <w:bottom w:val="none" w:sz="0" w:space="0" w:color="auto"/>
                                                <w:right w:val="none" w:sz="0" w:space="0" w:color="auto"/>
                                              </w:divBdr>
                                            </w:div>
                                            <w:div w:id="1919826565">
                                              <w:marLeft w:val="0"/>
                                              <w:marRight w:val="0"/>
                                              <w:marTop w:val="0"/>
                                              <w:marBottom w:val="0"/>
                                              <w:divBdr>
                                                <w:top w:val="none" w:sz="0" w:space="0" w:color="auto"/>
                                                <w:left w:val="none" w:sz="0" w:space="0" w:color="auto"/>
                                                <w:bottom w:val="none" w:sz="0" w:space="0" w:color="auto"/>
                                                <w:right w:val="none" w:sz="0" w:space="0" w:color="auto"/>
                                              </w:divBdr>
                                              <w:divsChild>
                                                <w:div w:id="1034306508">
                                                  <w:marLeft w:val="0"/>
                                                  <w:marRight w:val="0"/>
                                                  <w:marTop w:val="0"/>
                                                  <w:marBottom w:val="0"/>
                                                  <w:divBdr>
                                                    <w:top w:val="none" w:sz="0" w:space="0" w:color="auto"/>
                                                    <w:left w:val="none" w:sz="0" w:space="0" w:color="auto"/>
                                                    <w:bottom w:val="none" w:sz="0" w:space="0" w:color="auto"/>
                                                    <w:right w:val="none" w:sz="0" w:space="0" w:color="auto"/>
                                                  </w:divBdr>
                                                  <w:divsChild>
                                                    <w:div w:id="6597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5622">
                                              <w:marLeft w:val="1350"/>
                                              <w:marRight w:val="0"/>
                                              <w:marTop w:val="0"/>
                                              <w:marBottom w:val="0"/>
                                              <w:divBdr>
                                                <w:top w:val="none" w:sz="0" w:space="0" w:color="auto"/>
                                                <w:left w:val="none" w:sz="0" w:space="0" w:color="auto"/>
                                                <w:bottom w:val="none" w:sz="0" w:space="0" w:color="auto"/>
                                                <w:right w:val="none" w:sz="0" w:space="0" w:color="auto"/>
                                              </w:divBdr>
                                            </w:div>
                                            <w:div w:id="975526648">
                                              <w:marLeft w:val="0"/>
                                              <w:marRight w:val="0"/>
                                              <w:marTop w:val="0"/>
                                              <w:marBottom w:val="0"/>
                                              <w:divBdr>
                                                <w:top w:val="none" w:sz="0" w:space="0" w:color="auto"/>
                                                <w:left w:val="none" w:sz="0" w:space="0" w:color="auto"/>
                                                <w:bottom w:val="none" w:sz="0" w:space="0" w:color="auto"/>
                                                <w:right w:val="none" w:sz="0" w:space="0" w:color="auto"/>
                                              </w:divBdr>
                                            </w:div>
                                            <w:div w:id="1869443506">
                                              <w:marLeft w:val="0"/>
                                              <w:marRight w:val="0"/>
                                              <w:marTop w:val="0"/>
                                              <w:marBottom w:val="0"/>
                                              <w:divBdr>
                                                <w:top w:val="none" w:sz="0" w:space="0" w:color="auto"/>
                                                <w:left w:val="none" w:sz="0" w:space="0" w:color="auto"/>
                                                <w:bottom w:val="none" w:sz="0" w:space="0" w:color="auto"/>
                                                <w:right w:val="none" w:sz="0" w:space="0" w:color="auto"/>
                                              </w:divBdr>
                                            </w:div>
                                            <w:div w:id="98376563">
                                              <w:marLeft w:val="0"/>
                                              <w:marRight w:val="0"/>
                                              <w:marTop w:val="0"/>
                                              <w:marBottom w:val="0"/>
                                              <w:divBdr>
                                                <w:top w:val="none" w:sz="0" w:space="0" w:color="auto"/>
                                                <w:left w:val="none" w:sz="0" w:space="0" w:color="auto"/>
                                                <w:bottom w:val="none" w:sz="0" w:space="0" w:color="auto"/>
                                                <w:right w:val="none" w:sz="0" w:space="0" w:color="auto"/>
                                              </w:divBdr>
                                              <w:divsChild>
                                                <w:div w:id="1558122377">
                                                  <w:marLeft w:val="0"/>
                                                  <w:marRight w:val="0"/>
                                                  <w:marTop w:val="0"/>
                                                  <w:marBottom w:val="0"/>
                                                  <w:divBdr>
                                                    <w:top w:val="none" w:sz="0" w:space="0" w:color="auto"/>
                                                    <w:left w:val="none" w:sz="0" w:space="0" w:color="auto"/>
                                                    <w:bottom w:val="none" w:sz="0" w:space="0" w:color="auto"/>
                                                    <w:right w:val="none" w:sz="0" w:space="0" w:color="auto"/>
                                                  </w:divBdr>
                                                  <w:divsChild>
                                                    <w:div w:id="14907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0054">
                                              <w:marLeft w:val="1350"/>
                                              <w:marRight w:val="0"/>
                                              <w:marTop w:val="0"/>
                                              <w:marBottom w:val="0"/>
                                              <w:divBdr>
                                                <w:top w:val="none" w:sz="0" w:space="0" w:color="auto"/>
                                                <w:left w:val="none" w:sz="0" w:space="0" w:color="auto"/>
                                                <w:bottom w:val="none" w:sz="0" w:space="0" w:color="auto"/>
                                                <w:right w:val="none" w:sz="0" w:space="0" w:color="auto"/>
                                              </w:divBdr>
                                            </w:div>
                                            <w:div w:id="530606565">
                                              <w:marLeft w:val="0"/>
                                              <w:marRight w:val="0"/>
                                              <w:marTop w:val="0"/>
                                              <w:marBottom w:val="0"/>
                                              <w:divBdr>
                                                <w:top w:val="none" w:sz="0" w:space="0" w:color="auto"/>
                                                <w:left w:val="none" w:sz="0" w:space="0" w:color="auto"/>
                                                <w:bottom w:val="none" w:sz="0" w:space="0" w:color="auto"/>
                                                <w:right w:val="none" w:sz="0" w:space="0" w:color="auto"/>
                                              </w:divBdr>
                                            </w:div>
                                            <w:div w:id="417219585">
                                              <w:marLeft w:val="0"/>
                                              <w:marRight w:val="0"/>
                                              <w:marTop w:val="0"/>
                                              <w:marBottom w:val="0"/>
                                              <w:divBdr>
                                                <w:top w:val="none" w:sz="0" w:space="0" w:color="auto"/>
                                                <w:left w:val="none" w:sz="0" w:space="0" w:color="auto"/>
                                                <w:bottom w:val="none" w:sz="0" w:space="0" w:color="auto"/>
                                                <w:right w:val="none" w:sz="0" w:space="0" w:color="auto"/>
                                              </w:divBdr>
                                            </w:div>
                                            <w:div w:id="921109719">
                                              <w:marLeft w:val="0"/>
                                              <w:marRight w:val="0"/>
                                              <w:marTop w:val="0"/>
                                              <w:marBottom w:val="0"/>
                                              <w:divBdr>
                                                <w:top w:val="none" w:sz="0" w:space="0" w:color="auto"/>
                                                <w:left w:val="none" w:sz="0" w:space="0" w:color="auto"/>
                                                <w:bottom w:val="none" w:sz="0" w:space="0" w:color="auto"/>
                                                <w:right w:val="none" w:sz="0" w:space="0" w:color="auto"/>
                                              </w:divBdr>
                                              <w:divsChild>
                                                <w:div w:id="254441462">
                                                  <w:marLeft w:val="0"/>
                                                  <w:marRight w:val="0"/>
                                                  <w:marTop w:val="0"/>
                                                  <w:marBottom w:val="0"/>
                                                  <w:divBdr>
                                                    <w:top w:val="none" w:sz="0" w:space="0" w:color="auto"/>
                                                    <w:left w:val="none" w:sz="0" w:space="0" w:color="auto"/>
                                                    <w:bottom w:val="none" w:sz="0" w:space="0" w:color="auto"/>
                                                    <w:right w:val="none" w:sz="0" w:space="0" w:color="auto"/>
                                                  </w:divBdr>
                                                  <w:divsChild>
                                                    <w:div w:id="20352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973">
                                              <w:marLeft w:val="1350"/>
                                              <w:marRight w:val="0"/>
                                              <w:marTop w:val="0"/>
                                              <w:marBottom w:val="0"/>
                                              <w:divBdr>
                                                <w:top w:val="none" w:sz="0" w:space="0" w:color="auto"/>
                                                <w:left w:val="none" w:sz="0" w:space="0" w:color="auto"/>
                                                <w:bottom w:val="none" w:sz="0" w:space="0" w:color="auto"/>
                                                <w:right w:val="none" w:sz="0" w:space="0" w:color="auto"/>
                                              </w:divBdr>
                                            </w:div>
                                            <w:div w:id="1048381640">
                                              <w:marLeft w:val="0"/>
                                              <w:marRight w:val="0"/>
                                              <w:marTop w:val="0"/>
                                              <w:marBottom w:val="0"/>
                                              <w:divBdr>
                                                <w:top w:val="none" w:sz="0" w:space="0" w:color="auto"/>
                                                <w:left w:val="none" w:sz="0" w:space="0" w:color="auto"/>
                                                <w:bottom w:val="none" w:sz="0" w:space="0" w:color="auto"/>
                                                <w:right w:val="none" w:sz="0" w:space="0" w:color="auto"/>
                                              </w:divBdr>
                                            </w:div>
                                            <w:div w:id="1675106445">
                                              <w:marLeft w:val="0"/>
                                              <w:marRight w:val="0"/>
                                              <w:marTop w:val="0"/>
                                              <w:marBottom w:val="0"/>
                                              <w:divBdr>
                                                <w:top w:val="none" w:sz="0" w:space="0" w:color="auto"/>
                                                <w:left w:val="none" w:sz="0" w:space="0" w:color="auto"/>
                                                <w:bottom w:val="none" w:sz="0" w:space="0" w:color="auto"/>
                                                <w:right w:val="none" w:sz="0" w:space="0" w:color="auto"/>
                                              </w:divBdr>
                                            </w:div>
                                            <w:div w:id="539517198">
                                              <w:marLeft w:val="0"/>
                                              <w:marRight w:val="0"/>
                                              <w:marTop w:val="0"/>
                                              <w:marBottom w:val="0"/>
                                              <w:divBdr>
                                                <w:top w:val="none" w:sz="0" w:space="0" w:color="auto"/>
                                                <w:left w:val="none" w:sz="0" w:space="0" w:color="auto"/>
                                                <w:bottom w:val="none" w:sz="0" w:space="0" w:color="auto"/>
                                                <w:right w:val="none" w:sz="0" w:space="0" w:color="auto"/>
                                              </w:divBdr>
                                              <w:divsChild>
                                                <w:div w:id="1823543795">
                                                  <w:marLeft w:val="0"/>
                                                  <w:marRight w:val="0"/>
                                                  <w:marTop w:val="0"/>
                                                  <w:marBottom w:val="0"/>
                                                  <w:divBdr>
                                                    <w:top w:val="none" w:sz="0" w:space="0" w:color="auto"/>
                                                    <w:left w:val="none" w:sz="0" w:space="0" w:color="auto"/>
                                                    <w:bottom w:val="none" w:sz="0" w:space="0" w:color="auto"/>
                                                    <w:right w:val="none" w:sz="0" w:space="0" w:color="auto"/>
                                                  </w:divBdr>
                                                  <w:divsChild>
                                                    <w:div w:id="19778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6450">
                                              <w:marLeft w:val="1350"/>
                                              <w:marRight w:val="0"/>
                                              <w:marTop w:val="0"/>
                                              <w:marBottom w:val="0"/>
                                              <w:divBdr>
                                                <w:top w:val="none" w:sz="0" w:space="0" w:color="auto"/>
                                                <w:left w:val="none" w:sz="0" w:space="0" w:color="auto"/>
                                                <w:bottom w:val="none" w:sz="0" w:space="0" w:color="auto"/>
                                                <w:right w:val="none" w:sz="0" w:space="0" w:color="auto"/>
                                              </w:divBdr>
                                            </w:div>
                                            <w:div w:id="1962421745">
                                              <w:marLeft w:val="0"/>
                                              <w:marRight w:val="0"/>
                                              <w:marTop w:val="0"/>
                                              <w:marBottom w:val="0"/>
                                              <w:divBdr>
                                                <w:top w:val="none" w:sz="0" w:space="0" w:color="auto"/>
                                                <w:left w:val="none" w:sz="0" w:space="0" w:color="auto"/>
                                                <w:bottom w:val="none" w:sz="0" w:space="0" w:color="auto"/>
                                                <w:right w:val="none" w:sz="0" w:space="0" w:color="auto"/>
                                              </w:divBdr>
                                            </w:div>
                                            <w:div w:id="189300180">
                                              <w:marLeft w:val="0"/>
                                              <w:marRight w:val="0"/>
                                              <w:marTop w:val="0"/>
                                              <w:marBottom w:val="0"/>
                                              <w:divBdr>
                                                <w:top w:val="none" w:sz="0" w:space="0" w:color="auto"/>
                                                <w:left w:val="none" w:sz="0" w:space="0" w:color="auto"/>
                                                <w:bottom w:val="none" w:sz="0" w:space="0" w:color="auto"/>
                                                <w:right w:val="none" w:sz="0" w:space="0" w:color="auto"/>
                                              </w:divBdr>
                                            </w:div>
                                            <w:div w:id="1458648520">
                                              <w:marLeft w:val="0"/>
                                              <w:marRight w:val="0"/>
                                              <w:marTop w:val="0"/>
                                              <w:marBottom w:val="0"/>
                                              <w:divBdr>
                                                <w:top w:val="none" w:sz="0" w:space="0" w:color="auto"/>
                                                <w:left w:val="none" w:sz="0" w:space="0" w:color="auto"/>
                                                <w:bottom w:val="none" w:sz="0" w:space="0" w:color="auto"/>
                                                <w:right w:val="none" w:sz="0" w:space="0" w:color="auto"/>
                                              </w:divBdr>
                                              <w:divsChild>
                                                <w:div w:id="1643122534">
                                                  <w:marLeft w:val="0"/>
                                                  <w:marRight w:val="0"/>
                                                  <w:marTop w:val="0"/>
                                                  <w:marBottom w:val="0"/>
                                                  <w:divBdr>
                                                    <w:top w:val="none" w:sz="0" w:space="0" w:color="auto"/>
                                                    <w:left w:val="none" w:sz="0" w:space="0" w:color="auto"/>
                                                    <w:bottom w:val="none" w:sz="0" w:space="0" w:color="auto"/>
                                                    <w:right w:val="none" w:sz="0" w:space="0" w:color="auto"/>
                                                  </w:divBdr>
                                                  <w:divsChild>
                                                    <w:div w:id="16251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738">
                                              <w:marLeft w:val="1350"/>
                                              <w:marRight w:val="0"/>
                                              <w:marTop w:val="0"/>
                                              <w:marBottom w:val="0"/>
                                              <w:divBdr>
                                                <w:top w:val="none" w:sz="0" w:space="0" w:color="auto"/>
                                                <w:left w:val="none" w:sz="0" w:space="0" w:color="auto"/>
                                                <w:bottom w:val="none" w:sz="0" w:space="0" w:color="auto"/>
                                                <w:right w:val="none" w:sz="0" w:space="0" w:color="auto"/>
                                              </w:divBdr>
                                            </w:div>
                                            <w:div w:id="1430078034">
                                              <w:marLeft w:val="0"/>
                                              <w:marRight w:val="0"/>
                                              <w:marTop w:val="0"/>
                                              <w:marBottom w:val="0"/>
                                              <w:divBdr>
                                                <w:top w:val="none" w:sz="0" w:space="0" w:color="auto"/>
                                                <w:left w:val="none" w:sz="0" w:space="0" w:color="auto"/>
                                                <w:bottom w:val="none" w:sz="0" w:space="0" w:color="auto"/>
                                                <w:right w:val="none" w:sz="0" w:space="0" w:color="auto"/>
                                              </w:divBdr>
                                            </w:div>
                                            <w:div w:id="1444227451">
                                              <w:marLeft w:val="0"/>
                                              <w:marRight w:val="0"/>
                                              <w:marTop w:val="0"/>
                                              <w:marBottom w:val="0"/>
                                              <w:divBdr>
                                                <w:top w:val="none" w:sz="0" w:space="0" w:color="auto"/>
                                                <w:left w:val="none" w:sz="0" w:space="0" w:color="auto"/>
                                                <w:bottom w:val="none" w:sz="0" w:space="0" w:color="auto"/>
                                                <w:right w:val="none" w:sz="0" w:space="0" w:color="auto"/>
                                              </w:divBdr>
                                            </w:div>
                                            <w:div w:id="1364403713">
                                              <w:marLeft w:val="0"/>
                                              <w:marRight w:val="0"/>
                                              <w:marTop w:val="0"/>
                                              <w:marBottom w:val="0"/>
                                              <w:divBdr>
                                                <w:top w:val="none" w:sz="0" w:space="0" w:color="auto"/>
                                                <w:left w:val="none" w:sz="0" w:space="0" w:color="auto"/>
                                                <w:bottom w:val="none" w:sz="0" w:space="0" w:color="auto"/>
                                                <w:right w:val="none" w:sz="0" w:space="0" w:color="auto"/>
                                              </w:divBdr>
                                              <w:divsChild>
                                                <w:div w:id="1987083471">
                                                  <w:marLeft w:val="0"/>
                                                  <w:marRight w:val="0"/>
                                                  <w:marTop w:val="0"/>
                                                  <w:marBottom w:val="0"/>
                                                  <w:divBdr>
                                                    <w:top w:val="none" w:sz="0" w:space="0" w:color="auto"/>
                                                    <w:left w:val="none" w:sz="0" w:space="0" w:color="auto"/>
                                                    <w:bottom w:val="none" w:sz="0" w:space="0" w:color="auto"/>
                                                    <w:right w:val="none" w:sz="0" w:space="0" w:color="auto"/>
                                                  </w:divBdr>
                                                  <w:divsChild>
                                                    <w:div w:id="15319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4001">
                                              <w:marLeft w:val="1350"/>
                                              <w:marRight w:val="0"/>
                                              <w:marTop w:val="0"/>
                                              <w:marBottom w:val="0"/>
                                              <w:divBdr>
                                                <w:top w:val="none" w:sz="0" w:space="0" w:color="auto"/>
                                                <w:left w:val="none" w:sz="0" w:space="0" w:color="auto"/>
                                                <w:bottom w:val="none" w:sz="0" w:space="0" w:color="auto"/>
                                                <w:right w:val="none" w:sz="0" w:space="0" w:color="auto"/>
                                              </w:divBdr>
                                            </w:div>
                                          </w:divsChild>
                                        </w:div>
                                        <w:div w:id="159975199">
                                          <w:marLeft w:val="0"/>
                                          <w:marRight w:val="0"/>
                                          <w:marTop w:val="750"/>
                                          <w:marBottom w:val="0"/>
                                          <w:divBdr>
                                            <w:top w:val="none" w:sz="0" w:space="0" w:color="auto"/>
                                            <w:left w:val="none" w:sz="0" w:space="0" w:color="auto"/>
                                            <w:bottom w:val="none" w:sz="0" w:space="0" w:color="auto"/>
                                            <w:right w:val="none" w:sz="0" w:space="0" w:color="auto"/>
                                          </w:divBdr>
                                          <w:divsChild>
                                            <w:div w:id="12979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362523">
                              <w:marLeft w:val="0"/>
                              <w:marRight w:val="0"/>
                              <w:marTop w:val="0"/>
                              <w:marBottom w:val="0"/>
                              <w:divBdr>
                                <w:top w:val="none" w:sz="0" w:space="0" w:color="auto"/>
                                <w:left w:val="none" w:sz="0" w:space="0" w:color="auto"/>
                                <w:bottom w:val="none" w:sz="0" w:space="0" w:color="auto"/>
                                <w:right w:val="none" w:sz="0" w:space="0" w:color="auto"/>
                              </w:divBdr>
                              <w:divsChild>
                                <w:div w:id="1667899839">
                                  <w:marLeft w:val="0"/>
                                  <w:marRight w:val="0"/>
                                  <w:marTop w:val="0"/>
                                  <w:marBottom w:val="750"/>
                                  <w:divBdr>
                                    <w:top w:val="none" w:sz="0" w:space="0" w:color="auto"/>
                                    <w:left w:val="none" w:sz="0" w:space="0" w:color="auto"/>
                                    <w:bottom w:val="none" w:sz="0" w:space="0" w:color="auto"/>
                                    <w:right w:val="none" w:sz="0" w:space="0" w:color="auto"/>
                                  </w:divBdr>
                                  <w:divsChild>
                                    <w:div w:id="563033081">
                                      <w:marLeft w:val="0"/>
                                      <w:marRight w:val="0"/>
                                      <w:marTop w:val="0"/>
                                      <w:marBottom w:val="0"/>
                                      <w:divBdr>
                                        <w:top w:val="none" w:sz="0" w:space="0" w:color="auto"/>
                                        <w:left w:val="none" w:sz="0" w:space="0" w:color="auto"/>
                                        <w:bottom w:val="none" w:sz="0" w:space="0" w:color="auto"/>
                                        <w:right w:val="none" w:sz="0" w:space="0" w:color="auto"/>
                                      </w:divBdr>
                                    </w:div>
                                  </w:divsChild>
                                </w:div>
                                <w:div w:id="831262042">
                                  <w:marLeft w:val="0"/>
                                  <w:marRight w:val="0"/>
                                  <w:marTop w:val="0"/>
                                  <w:marBottom w:val="750"/>
                                  <w:divBdr>
                                    <w:top w:val="none" w:sz="0" w:space="0" w:color="auto"/>
                                    <w:left w:val="none" w:sz="0" w:space="0" w:color="auto"/>
                                    <w:bottom w:val="none" w:sz="0" w:space="0" w:color="auto"/>
                                    <w:right w:val="none" w:sz="0" w:space="0" w:color="auto"/>
                                  </w:divBdr>
                                  <w:divsChild>
                                    <w:div w:id="1029601263">
                                      <w:marLeft w:val="0"/>
                                      <w:marRight w:val="0"/>
                                      <w:marTop w:val="0"/>
                                      <w:marBottom w:val="0"/>
                                      <w:divBdr>
                                        <w:top w:val="none" w:sz="0" w:space="0" w:color="auto"/>
                                        <w:left w:val="none" w:sz="0" w:space="0" w:color="auto"/>
                                        <w:bottom w:val="none" w:sz="0" w:space="0" w:color="auto"/>
                                        <w:right w:val="none" w:sz="0" w:space="0" w:color="auto"/>
                                      </w:divBdr>
                                      <w:divsChild>
                                        <w:div w:id="1039745474">
                                          <w:marLeft w:val="0"/>
                                          <w:marRight w:val="0"/>
                                          <w:marTop w:val="0"/>
                                          <w:marBottom w:val="0"/>
                                          <w:divBdr>
                                            <w:top w:val="none" w:sz="0" w:space="0" w:color="auto"/>
                                            <w:left w:val="none" w:sz="0" w:space="0" w:color="auto"/>
                                            <w:bottom w:val="none" w:sz="0" w:space="0" w:color="auto"/>
                                            <w:right w:val="none" w:sz="0" w:space="0" w:color="auto"/>
                                          </w:divBdr>
                                          <w:divsChild>
                                            <w:div w:id="1762139253">
                                              <w:marLeft w:val="0"/>
                                              <w:marRight w:val="0"/>
                                              <w:marTop w:val="0"/>
                                              <w:marBottom w:val="0"/>
                                              <w:divBdr>
                                                <w:top w:val="none" w:sz="0" w:space="0" w:color="auto"/>
                                                <w:left w:val="none" w:sz="0" w:space="0" w:color="auto"/>
                                                <w:bottom w:val="none" w:sz="0" w:space="0" w:color="auto"/>
                                                <w:right w:val="none" w:sz="0" w:space="0" w:color="auto"/>
                                              </w:divBdr>
                                              <w:divsChild>
                                                <w:div w:id="692803022">
                                                  <w:marLeft w:val="0"/>
                                                  <w:marRight w:val="0"/>
                                                  <w:marTop w:val="0"/>
                                                  <w:marBottom w:val="0"/>
                                                  <w:divBdr>
                                                    <w:top w:val="none" w:sz="0" w:space="0" w:color="auto"/>
                                                    <w:left w:val="none" w:sz="0" w:space="0" w:color="auto"/>
                                                    <w:bottom w:val="none" w:sz="0" w:space="0" w:color="auto"/>
                                                    <w:right w:val="none" w:sz="0" w:space="0" w:color="auto"/>
                                                  </w:divBdr>
                                                  <w:divsChild>
                                                    <w:div w:id="792750856">
                                                      <w:marLeft w:val="0"/>
                                                      <w:marRight w:val="0"/>
                                                      <w:marTop w:val="0"/>
                                                      <w:marBottom w:val="0"/>
                                                      <w:divBdr>
                                                        <w:top w:val="none" w:sz="0" w:space="0" w:color="auto"/>
                                                        <w:left w:val="none" w:sz="0" w:space="0" w:color="auto"/>
                                                        <w:bottom w:val="none" w:sz="0" w:space="0" w:color="auto"/>
                                                        <w:right w:val="none" w:sz="0" w:space="0" w:color="auto"/>
                                                      </w:divBdr>
                                                      <w:divsChild>
                                                        <w:div w:id="422605461">
                                                          <w:marLeft w:val="0"/>
                                                          <w:marRight w:val="225"/>
                                                          <w:marTop w:val="0"/>
                                                          <w:marBottom w:val="0"/>
                                                          <w:divBdr>
                                                            <w:top w:val="none" w:sz="0" w:space="0" w:color="auto"/>
                                                            <w:left w:val="none" w:sz="0" w:space="0" w:color="auto"/>
                                                            <w:bottom w:val="none" w:sz="0" w:space="0" w:color="auto"/>
                                                            <w:right w:val="none" w:sz="0" w:space="0" w:color="auto"/>
                                                          </w:divBdr>
                                                        </w:div>
                                                        <w:div w:id="2113670352">
                                                          <w:marLeft w:val="0"/>
                                                          <w:marRight w:val="0"/>
                                                          <w:marTop w:val="0"/>
                                                          <w:marBottom w:val="0"/>
                                                          <w:divBdr>
                                                            <w:top w:val="none" w:sz="0" w:space="0" w:color="auto"/>
                                                            <w:left w:val="none" w:sz="0" w:space="0" w:color="auto"/>
                                                            <w:bottom w:val="none" w:sz="0" w:space="0" w:color="auto"/>
                                                            <w:right w:val="none" w:sz="0" w:space="0" w:color="auto"/>
                                                          </w:divBdr>
                                                          <w:divsChild>
                                                            <w:div w:id="1704749574">
                                                              <w:marLeft w:val="0"/>
                                                              <w:marRight w:val="0"/>
                                                              <w:marTop w:val="30"/>
                                                              <w:marBottom w:val="0"/>
                                                              <w:divBdr>
                                                                <w:top w:val="none" w:sz="0" w:space="0" w:color="auto"/>
                                                                <w:left w:val="none" w:sz="0" w:space="0" w:color="auto"/>
                                                                <w:bottom w:val="none" w:sz="0" w:space="0" w:color="auto"/>
                                                                <w:right w:val="none" w:sz="0" w:space="0" w:color="auto"/>
                                                              </w:divBdr>
                                                            </w:div>
                                                          </w:divsChild>
                                                        </w:div>
                                                        <w:div w:id="24411751">
                                                          <w:marLeft w:val="0"/>
                                                          <w:marRight w:val="225"/>
                                                          <w:marTop w:val="0"/>
                                                          <w:marBottom w:val="0"/>
                                                          <w:divBdr>
                                                            <w:top w:val="none" w:sz="0" w:space="0" w:color="auto"/>
                                                            <w:left w:val="none" w:sz="0" w:space="0" w:color="auto"/>
                                                            <w:bottom w:val="none" w:sz="0" w:space="0" w:color="auto"/>
                                                            <w:right w:val="none" w:sz="0" w:space="0" w:color="auto"/>
                                                          </w:divBdr>
                                                        </w:div>
                                                        <w:div w:id="1254319070">
                                                          <w:marLeft w:val="0"/>
                                                          <w:marRight w:val="0"/>
                                                          <w:marTop w:val="0"/>
                                                          <w:marBottom w:val="0"/>
                                                          <w:divBdr>
                                                            <w:top w:val="none" w:sz="0" w:space="0" w:color="auto"/>
                                                            <w:left w:val="none" w:sz="0" w:space="0" w:color="auto"/>
                                                            <w:bottom w:val="none" w:sz="0" w:space="0" w:color="auto"/>
                                                            <w:right w:val="none" w:sz="0" w:space="0" w:color="auto"/>
                                                          </w:divBdr>
                                                          <w:divsChild>
                                                            <w:div w:id="1483812432">
                                                              <w:marLeft w:val="0"/>
                                                              <w:marRight w:val="0"/>
                                                              <w:marTop w:val="30"/>
                                                              <w:marBottom w:val="0"/>
                                                              <w:divBdr>
                                                                <w:top w:val="none" w:sz="0" w:space="0" w:color="auto"/>
                                                                <w:left w:val="none" w:sz="0" w:space="0" w:color="auto"/>
                                                                <w:bottom w:val="none" w:sz="0" w:space="0" w:color="auto"/>
                                                                <w:right w:val="none" w:sz="0" w:space="0" w:color="auto"/>
                                                              </w:divBdr>
                                                            </w:div>
                                                          </w:divsChild>
                                                        </w:div>
                                                        <w:div w:id="1662614259">
                                                          <w:marLeft w:val="0"/>
                                                          <w:marRight w:val="225"/>
                                                          <w:marTop w:val="0"/>
                                                          <w:marBottom w:val="0"/>
                                                          <w:divBdr>
                                                            <w:top w:val="none" w:sz="0" w:space="0" w:color="auto"/>
                                                            <w:left w:val="none" w:sz="0" w:space="0" w:color="auto"/>
                                                            <w:bottom w:val="none" w:sz="0" w:space="0" w:color="auto"/>
                                                            <w:right w:val="none" w:sz="0" w:space="0" w:color="auto"/>
                                                          </w:divBdr>
                                                        </w:div>
                                                        <w:div w:id="1483347407">
                                                          <w:marLeft w:val="0"/>
                                                          <w:marRight w:val="0"/>
                                                          <w:marTop w:val="0"/>
                                                          <w:marBottom w:val="0"/>
                                                          <w:divBdr>
                                                            <w:top w:val="none" w:sz="0" w:space="0" w:color="auto"/>
                                                            <w:left w:val="none" w:sz="0" w:space="0" w:color="auto"/>
                                                            <w:bottom w:val="none" w:sz="0" w:space="0" w:color="auto"/>
                                                            <w:right w:val="none" w:sz="0" w:space="0" w:color="auto"/>
                                                          </w:divBdr>
                                                          <w:divsChild>
                                                            <w:div w:id="1495535289">
                                                              <w:marLeft w:val="0"/>
                                                              <w:marRight w:val="0"/>
                                                              <w:marTop w:val="30"/>
                                                              <w:marBottom w:val="0"/>
                                                              <w:divBdr>
                                                                <w:top w:val="none" w:sz="0" w:space="0" w:color="auto"/>
                                                                <w:left w:val="none" w:sz="0" w:space="0" w:color="auto"/>
                                                                <w:bottom w:val="none" w:sz="0" w:space="0" w:color="auto"/>
                                                                <w:right w:val="none" w:sz="0" w:space="0" w:color="auto"/>
                                                              </w:divBdr>
                                                            </w:div>
                                                          </w:divsChild>
                                                        </w:div>
                                                        <w:div w:id="858854365">
                                                          <w:marLeft w:val="0"/>
                                                          <w:marRight w:val="225"/>
                                                          <w:marTop w:val="0"/>
                                                          <w:marBottom w:val="0"/>
                                                          <w:divBdr>
                                                            <w:top w:val="none" w:sz="0" w:space="0" w:color="auto"/>
                                                            <w:left w:val="none" w:sz="0" w:space="0" w:color="auto"/>
                                                            <w:bottom w:val="none" w:sz="0" w:space="0" w:color="auto"/>
                                                            <w:right w:val="none" w:sz="0" w:space="0" w:color="auto"/>
                                                          </w:divBdr>
                                                        </w:div>
                                                        <w:div w:id="1095203587">
                                                          <w:marLeft w:val="0"/>
                                                          <w:marRight w:val="0"/>
                                                          <w:marTop w:val="0"/>
                                                          <w:marBottom w:val="0"/>
                                                          <w:divBdr>
                                                            <w:top w:val="none" w:sz="0" w:space="0" w:color="auto"/>
                                                            <w:left w:val="none" w:sz="0" w:space="0" w:color="auto"/>
                                                            <w:bottom w:val="none" w:sz="0" w:space="0" w:color="auto"/>
                                                            <w:right w:val="none" w:sz="0" w:space="0" w:color="auto"/>
                                                          </w:divBdr>
                                                          <w:divsChild>
                                                            <w:div w:id="11421336">
                                                              <w:marLeft w:val="0"/>
                                                              <w:marRight w:val="0"/>
                                                              <w:marTop w:val="30"/>
                                                              <w:marBottom w:val="0"/>
                                                              <w:divBdr>
                                                                <w:top w:val="none" w:sz="0" w:space="0" w:color="auto"/>
                                                                <w:left w:val="none" w:sz="0" w:space="0" w:color="auto"/>
                                                                <w:bottom w:val="none" w:sz="0" w:space="0" w:color="auto"/>
                                                                <w:right w:val="none" w:sz="0" w:space="0" w:color="auto"/>
                                                              </w:divBdr>
                                                            </w:div>
                                                          </w:divsChild>
                                                        </w:div>
                                                        <w:div w:id="1025985782">
                                                          <w:marLeft w:val="0"/>
                                                          <w:marRight w:val="225"/>
                                                          <w:marTop w:val="0"/>
                                                          <w:marBottom w:val="0"/>
                                                          <w:divBdr>
                                                            <w:top w:val="none" w:sz="0" w:space="0" w:color="auto"/>
                                                            <w:left w:val="none" w:sz="0" w:space="0" w:color="auto"/>
                                                            <w:bottom w:val="none" w:sz="0" w:space="0" w:color="auto"/>
                                                            <w:right w:val="none" w:sz="0" w:space="0" w:color="auto"/>
                                                          </w:divBdr>
                                                        </w:div>
                                                        <w:div w:id="1074358555">
                                                          <w:marLeft w:val="0"/>
                                                          <w:marRight w:val="0"/>
                                                          <w:marTop w:val="0"/>
                                                          <w:marBottom w:val="0"/>
                                                          <w:divBdr>
                                                            <w:top w:val="none" w:sz="0" w:space="0" w:color="auto"/>
                                                            <w:left w:val="none" w:sz="0" w:space="0" w:color="auto"/>
                                                            <w:bottom w:val="none" w:sz="0" w:space="0" w:color="auto"/>
                                                            <w:right w:val="none" w:sz="0" w:space="0" w:color="auto"/>
                                                          </w:divBdr>
                                                          <w:divsChild>
                                                            <w:div w:id="176693719">
                                                              <w:marLeft w:val="0"/>
                                                              <w:marRight w:val="0"/>
                                                              <w:marTop w:val="30"/>
                                                              <w:marBottom w:val="0"/>
                                                              <w:divBdr>
                                                                <w:top w:val="none" w:sz="0" w:space="0" w:color="auto"/>
                                                                <w:left w:val="none" w:sz="0" w:space="0" w:color="auto"/>
                                                                <w:bottom w:val="none" w:sz="0" w:space="0" w:color="auto"/>
                                                                <w:right w:val="none" w:sz="0" w:space="0" w:color="auto"/>
                                                              </w:divBdr>
                                                            </w:div>
                                                          </w:divsChild>
                                                        </w:div>
                                                        <w:div w:id="1784689739">
                                                          <w:marLeft w:val="0"/>
                                                          <w:marRight w:val="225"/>
                                                          <w:marTop w:val="0"/>
                                                          <w:marBottom w:val="0"/>
                                                          <w:divBdr>
                                                            <w:top w:val="none" w:sz="0" w:space="0" w:color="auto"/>
                                                            <w:left w:val="none" w:sz="0" w:space="0" w:color="auto"/>
                                                            <w:bottom w:val="none" w:sz="0" w:space="0" w:color="auto"/>
                                                            <w:right w:val="none" w:sz="0" w:space="0" w:color="auto"/>
                                                          </w:divBdr>
                                                        </w:div>
                                                        <w:div w:id="1565992688">
                                                          <w:marLeft w:val="0"/>
                                                          <w:marRight w:val="0"/>
                                                          <w:marTop w:val="0"/>
                                                          <w:marBottom w:val="0"/>
                                                          <w:divBdr>
                                                            <w:top w:val="none" w:sz="0" w:space="0" w:color="auto"/>
                                                            <w:left w:val="none" w:sz="0" w:space="0" w:color="auto"/>
                                                            <w:bottom w:val="none" w:sz="0" w:space="0" w:color="auto"/>
                                                            <w:right w:val="none" w:sz="0" w:space="0" w:color="auto"/>
                                                          </w:divBdr>
                                                          <w:divsChild>
                                                            <w:div w:id="951328642">
                                                              <w:marLeft w:val="0"/>
                                                              <w:marRight w:val="0"/>
                                                              <w:marTop w:val="30"/>
                                                              <w:marBottom w:val="0"/>
                                                              <w:divBdr>
                                                                <w:top w:val="none" w:sz="0" w:space="0" w:color="auto"/>
                                                                <w:left w:val="none" w:sz="0" w:space="0" w:color="auto"/>
                                                                <w:bottom w:val="none" w:sz="0" w:space="0" w:color="auto"/>
                                                                <w:right w:val="none" w:sz="0" w:space="0" w:color="auto"/>
                                                              </w:divBdr>
                                                            </w:div>
                                                          </w:divsChild>
                                                        </w:div>
                                                        <w:div w:id="1373651024">
                                                          <w:marLeft w:val="0"/>
                                                          <w:marRight w:val="225"/>
                                                          <w:marTop w:val="0"/>
                                                          <w:marBottom w:val="0"/>
                                                          <w:divBdr>
                                                            <w:top w:val="none" w:sz="0" w:space="0" w:color="auto"/>
                                                            <w:left w:val="none" w:sz="0" w:space="0" w:color="auto"/>
                                                            <w:bottom w:val="none" w:sz="0" w:space="0" w:color="auto"/>
                                                            <w:right w:val="none" w:sz="0" w:space="0" w:color="auto"/>
                                                          </w:divBdr>
                                                        </w:div>
                                                        <w:div w:id="106122174">
                                                          <w:marLeft w:val="0"/>
                                                          <w:marRight w:val="0"/>
                                                          <w:marTop w:val="0"/>
                                                          <w:marBottom w:val="0"/>
                                                          <w:divBdr>
                                                            <w:top w:val="none" w:sz="0" w:space="0" w:color="auto"/>
                                                            <w:left w:val="none" w:sz="0" w:space="0" w:color="auto"/>
                                                            <w:bottom w:val="none" w:sz="0" w:space="0" w:color="auto"/>
                                                            <w:right w:val="none" w:sz="0" w:space="0" w:color="auto"/>
                                                          </w:divBdr>
                                                          <w:divsChild>
                                                            <w:div w:id="1300038046">
                                                              <w:marLeft w:val="0"/>
                                                              <w:marRight w:val="0"/>
                                                              <w:marTop w:val="30"/>
                                                              <w:marBottom w:val="0"/>
                                                              <w:divBdr>
                                                                <w:top w:val="none" w:sz="0" w:space="0" w:color="auto"/>
                                                                <w:left w:val="none" w:sz="0" w:space="0" w:color="auto"/>
                                                                <w:bottom w:val="none" w:sz="0" w:space="0" w:color="auto"/>
                                                                <w:right w:val="none" w:sz="0" w:space="0" w:color="auto"/>
                                                              </w:divBdr>
                                                            </w:div>
                                                          </w:divsChild>
                                                        </w:div>
                                                        <w:div w:id="1641111673">
                                                          <w:marLeft w:val="0"/>
                                                          <w:marRight w:val="225"/>
                                                          <w:marTop w:val="0"/>
                                                          <w:marBottom w:val="0"/>
                                                          <w:divBdr>
                                                            <w:top w:val="none" w:sz="0" w:space="0" w:color="auto"/>
                                                            <w:left w:val="none" w:sz="0" w:space="0" w:color="auto"/>
                                                            <w:bottom w:val="none" w:sz="0" w:space="0" w:color="auto"/>
                                                            <w:right w:val="none" w:sz="0" w:space="0" w:color="auto"/>
                                                          </w:divBdr>
                                                        </w:div>
                                                        <w:div w:id="600260910">
                                                          <w:marLeft w:val="0"/>
                                                          <w:marRight w:val="0"/>
                                                          <w:marTop w:val="0"/>
                                                          <w:marBottom w:val="0"/>
                                                          <w:divBdr>
                                                            <w:top w:val="none" w:sz="0" w:space="0" w:color="auto"/>
                                                            <w:left w:val="none" w:sz="0" w:space="0" w:color="auto"/>
                                                            <w:bottom w:val="none" w:sz="0" w:space="0" w:color="auto"/>
                                                            <w:right w:val="none" w:sz="0" w:space="0" w:color="auto"/>
                                                          </w:divBdr>
                                                          <w:divsChild>
                                                            <w:div w:id="4948005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875776">
                                  <w:marLeft w:val="0"/>
                                  <w:marRight w:val="0"/>
                                  <w:marTop w:val="0"/>
                                  <w:marBottom w:val="750"/>
                                  <w:divBdr>
                                    <w:top w:val="none" w:sz="0" w:space="0" w:color="auto"/>
                                    <w:left w:val="none" w:sz="0" w:space="0" w:color="auto"/>
                                    <w:bottom w:val="none" w:sz="0" w:space="0" w:color="auto"/>
                                    <w:right w:val="none" w:sz="0" w:space="0" w:color="auto"/>
                                  </w:divBdr>
                                  <w:divsChild>
                                    <w:div w:id="1079868546">
                                      <w:marLeft w:val="0"/>
                                      <w:marRight w:val="0"/>
                                      <w:marTop w:val="0"/>
                                      <w:marBottom w:val="300"/>
                                      <w:divBdr>
                                        <w:top w:val="none" w:sz="0" w:space="0" w:color="auto"/>
                                        <w:left w:val="none" w:sz="0" w:space="0" w:color="auto"/>
                                        <w:bottom w:val="single" w:sz="12" w:space="11" w:color="auto"/>
                                        <w:right w:val="none" w:sz="0" w:space="0" w:color="auto"/>
                                      </w:divBdr>
                                      <w:divsChild>
                                        <w:div w:id="813570041">
                                          <w:marLeft w:val="0"/>
                                          <w:marRight w:val="0"/>
                                          <w:marTop w:val="0"/>
                                          <w:marBottom w:val="0"/>
                                          <w:divBdr>
                                            <w:top w:val="none" w:sz="0" w:space="0" w:color="auto"/>
                                            <w:left w:val="none" w:sz="0" w:space="0" w:color="auto"/>
                                            <w:bottom w:val="none" w:sz="0" w:space="0" w:color="auto"/>
                                            <w:right w:val="none" w:sz="0" w:space="0" w:color="auto"/>
                                          </w:divBdr>
                                        </w:div>
                                      </w:divsChild>
                                    </w:div>
                                    <w:div w:id="1498108829">
                                      <w:marLeft w:val="0"/>
                                      <w:marRight w:val="0"/>
                                      <w:marTop w:val="0"/>
                                      <w:marBottom w:val="0"/>
                                      <w:divBdr>
                                        <w:top w:val="none" w:sz="0" w:space="0" w:color="auto"/>
                                        <w:left w:val="none" w:sz="0" w:space="0" w:color="auto"/>
                                        <w:bottom w:val="none" w:sz="0" w:space="0" w:color="auto"/>
                                        <w:right w:val="none" w:sz="0" w:space="0" w:color="auto"/>
                                      </w:divBdr>
                                      <w:divsChild>
                                        <w:div w:id="1550335313">
                                          <w:marLeft w:val="0"/>
                                          <w:marRight w:val="0"/>
                                          <w:marTop w:val="0"/>
                                          <w:marBottom w:val="0"/>
                                          <w:divBdr>
                                            <w:top w:val="none" w:sz="0" w:space="0" w:color="auto"/>
                                            <w:left w:val="none" w:sz="0" w:space="0" w:color="auto"/>
                                            <w:bottom w:val="none" w:sz="0" w:space="0" w:color="auto"/>
                                            <w:right w:val="none" w:sz="0" w:space="0" w:color="auto"/>
                                          </w:divBdr>
                                          <w:divsChild>
                                            <w:div w:id="734860119">
                                              <w:marLeft w:val="0"/>
                                              <w:marRight w:val="225"/>
                                              <w:marTop w:val="0"/>
                                              <w:marBottom w:val="0"/>
                                              <w:divBdr>
                                                <w:top w:val="none" w:sz="0" w:space="0" w:color="auto"/>
                                                <w:left w:val="none" w:sz="0" w:space="0" w:color="auto"/>
                                                <w:bottom w:val="none" w:sz="0" w:space="0" w:color="auto"/>
                                                <w:right w:val="none" w:sz="0" w:space="0" w:color="auto"/>
                                              </w:divBdr>
                                            </w:div>
                                            <w:div w:id="1494298768">
                                              <w:marLeft w:val="0"/>
                                              <w:marRight w:val="0"/>
                                              <w:marTop w:val="0"/>
                                              <w:marBottom w:val="0"/>
                                              <w:divBdr>
                                                <w:top w:val="none" w:sz="0" w:space="0" w:color="auto"/>
                                                <w:left w:val="none" w:sz="0" w:space="0" w:color="auto"/>
                                                <w:bottom w:val="none" w:sz="0" w:space="0" w:color="auto"/>
                                                <w:right w:val="none" w:sz="0" w:space="0" w:color="auto"/>
                                              </w:divBdr>
                                              <w:divsChild>
                                                <w:div w:id="25643616">
                                                  <w:marLeft w:val="0"/>
                                                  <w:marRight w:val="0"/>
                                                  <w:marTop w:val="30"/>
                                                  <w:marBottom w:val="0"/>
                                                  <w:divBdr>
                                                    <w:top w:val="none" w:sz="0" w:space="0" w:color="auto"/>
                                                    <w:left w:val="none" w:sz="0" w:space="0" w:color="auto"/>
                                                    <w:bottom w:val="none" w:sz="0" w:space="0" w:color="auto"/>
                                                    <w:right w:val="none" w:sz="0" w:space="0" w:color="auto"/>
                                                  </w:divBdr>
                                                </w:div>
                                              </w:divsChild>
                                            </w:div>
                                            <w:div w:id="301498064">
                                              <w:marLeft w:val="0"/>
                                              <w:marRight w:val="225"/>
                                              <w:marTop w:val="0"/>
                                              <w:marBottom w:val="0"/>
                                              <w:divBdr>
                                                <w:top w:val="none" w:sz="0" w:space="0" w:color="auto"/>
                                                <w:left w:val="none" w:sz="0" w:space="0" w:color="auto"/>
                                                <w:bottom w:val="none" w:sz="0" w:space="0" w:color="auto"/>
                                                <w:right w:val="none" w:sz="0" w:space="0" w:color="auto"/>
                                              </w:divBdr>
                                            </w:div>
                                            <w:div w:id="2114546569">
                                              <w:marLeft w:val="0"/>
                                              <w:marRight w:val="0"/>
                                              <w:marTop w:val="0"/>
                                              <w:marBottom w:val="0"/>
                                              <w:divBdr>
                                                <w:top w:val="none" w:sz="0" w:space="0" w:color="auto"/>
                                                <w:left w:val="none" w:sz="0" w:space="0" w:color="auto"/>
                                                <w:bottom w:val="none" w:sz="0" w:space="0" w:color="auto"/>
                                                <w:right w:val="none" w:sz="0" w:space="0" w:color="auto"/>
                                              </w:divBdr>
                                              <w:divsChild>
                                                <w:div w:id="279727963">
                                                  <w:marLeft w:val="0"/>
                                                  <w:marRight w:val="0"/>
                                                  <w:marTop w:val="30"/>
                                                  <w:marBottom w:val="0"/>
                                                  <w:divBdr>
                                                    <w:top w:val="none" w:sz="0" w:space="0" w:color="auto"/>
                                                    <w:left w:val="none" w:sz="0" w:space="0" w:color="auto"/>
                                                    <w:bottom w:val="none" w:sz="0" w:space="0" w:color="auto"/>
                                                    <w:right w:val="none" w:sz="0" w:space="0" w:color="auto"/>
                                                  </w:divBdr>
                                                </w:div>
                                              </w:divsChild>
                                            </w:div>
                                            <w:div w:id="162552478">
                                              <w:marLeft w:val="0"/>
                                              <w:marRight w:val="225"/>
                                              <w:marTop w:val="0"/>
                                              <w:marBottom w:val="0"/>
                                              <w:divBdr>
                                                <w:top w:val="none" w:sz="0" w:space="0" w:color="auto"/>
                                                <w:left w:val="none" w:sz="0" w:space="0" w:color="auto"/>
                                                <w:bottom w:val="none" w:sz="0" w:space="0" w:color="auto"/>
                                                <w:right w:val="none" w:sz="0" w:space="0" w:color="auto"/>
                                              </w:divBdr>
                                            </w:div>
                                            <w:div w:id="1704866748">
                                              <w:marLeft w:val="0"/>
                                              <w:marRight w:val="0"/>
                                              <w:marTop w:val="0"/>
                                              <w:marBottom w:val="0"/>
                                              <w:divBdr>
                                                <w:top w:val="none" w:sz="0" w:space="0" w:color="auto"/>
                                                <w:left w:val="none" w:sz="0" w:space="0" w:color="auto"/>
                                                <w:bottom w:val="none" w:sz="0" w:space="0" w:color="auto"/>
                                                <w:right w:val="none" w:sz="0" w:space="0" w:color="auto"/>
                                              </w:divBdr>
                                              <w:divsChild>
                                                <w:div w:id="2061055086">
                                                  <w:marLeft w:val="0"/>
                                                  <w:marRight w:val="0"/>
                                                  <w:marTop w:val="30"/>
                                                  <w:marBottom w:val="0"/>
                                                  <w:divBdr>
                                                    <w:top w:val="none" w:sz="0" w:space="0" w:color="auto"/>
                                                    <w:left w:val="none" w:sz="0" w:space="0" w:color="auto"/>
                                                    <w:bottom w:val="none" w:sz="0" w:space="0" w:color="auto"/>
                                                    <w:right w:val="none" w:sz="0" w:space="0" w:color="auto"/>
                                                  </w:divBdr>
                                                </w:div>
                                              </w:divsChild>
                                            </w:div>
                                            <w:div w:id="1164466040">
                                              <w:marLeft w:val="0"/>
                                              <w:marRight w:val="225"/>
                                              <w:marTop w:val="0"/>
                                              <w:marBottom w:val="0"/>
                                              <w:divBdr>
                                                <w:top w:val="none" w:sz="0" w:space="0" w:color="auto"/>
                                                <w:left w:val="none" w:sz="0" w:space="0" w:color="auto"/>
                                                <w:bottom w:val="none" w:sz="0" w:space="0" w:color="auto"/>
                                                <w:right w:val="none" w:sz="0" w:space="0" w:color="auto"/>
                                              </w:divBdr>
                                            </w:div>
                                            <w:div w:id="1292592679">
                                              <w:marLeft w:val="0"/>
                                              <w:marRight w:val="0"/>
                                              <w:marTop w:val="0"/>
                                              <w:marBottom w:val="0"/>
                                              <w:divBdr>
                                                <w:top w:val="none" w:sz="0" w:space="0" w:color="auto"/>
                                                <w:left w:val="none" w:sz="0" w:space="0" w:color="auto"/>
                                                <w:bottom w:val="none" w:sz="0" w:space="0" w:color="auto"/>
                                                <w:right w:val="none" w:sz="0" w:space="0" w:color="auto"/>
                                              </w:divBdr>
                                              <w:divsChild>
                                                <w:div w:id="635140510">
                                                  <w:marLeft w:val="0"/>
                                                  <w:marRight w:val="0"/>
                                                  <w:marTop w:val="30"/>
                                                  <w:marBottom w:val="0"/>
                                                  <w:divBdr>
                                                    <w:top w:val="none" w:sz="0" w:space="0" w:color="auto"/>
                                                    <w:left w:val="none" w:sz="0" w:space="0" w:color="auto"/>
                                                    <w:bottom w:val="none" w:sz="0" w:space="0" w:color="auto"/>
                                                    <w:right w:val="none" w:sz="0" w:space="0" w:color="auto"/>
                                                  </w:divBdr>
                                                </w:div>
                                              </w:divsChild>
                                            </w:div>
                                            <w:div w:id="152719569">
                                              <w:marLeft w:val="0"/>
                                              <w:marRight w:val="225"/>
                                              <w:marTop w:val="0"/>
                                              <w:marBottom w:val="0"/>
                                              <w:divBdr>
                                                <w:top w:val="none" w:sz="0" w:space="0" w:color="auto"/>
                                                <w:left w:val="none" w:sz="0" w:space="0" w:color="auto"/>
                                                <w:bottom w:val="none" w:sz="0" w:space="0" w:color="auto"/>
                                                <w:right w:val="none" w:sz="0" w:space="0" w:color="auto"/>
                                              </w:divBdr>
                                            </w:div>
                                            <w:div w:id="2053533970">
                                              <w:marLeft w:val="0"/>
                                              <w:marRight w:val="0"/>
                                              <w:marTop w:val="0"/>
                                              <w:marBottom w:val="0"/>
                                              <w:divBdr>
                                                <w:top w:val="none" w:sz="0" w:space="0" w:color="auto"/>
                                                <w:left w:val="none" w:sz="0" w:space="0" w:color="auto"/>
                                                <w:bottom w:val="none" w:sz="0" w:space="0" w:color="auto"/>
                                                <w:right w:val="none" w:sz="0" w:space="0" w:color="auto"/>
                                              </w:divBdr>
                                              <w:divsChild>
                                                <w:div w:id="2045211559">
                                                  <w:marLeft w:val="0"/>
                                                  <w:marRight w:val="0"/>
                                                  <w:marTop w:val="30"/>
                                                  <w:marBottom w:val="0"/>
                                                  <w:divBdr>
                                                    <w:top w:val="none" w:sz="0" w:space="0" w:color="auto"/>
                                                    <w:left w:val="none" w:sz="0" w:space="0" w:color="auto"/>
                                                    <w:bottom w:val="none" w:sz="0" w:space="0" w:color="auto"/>
                                                    <w:right w:val="none" w:sz="0" w:space="0" w:color="auto"/>
                                                  </w:divBdr>
                                                </w:div>
                                              </w:divsChild>
                                            </w:div>
                                            <w:div w:id="1748569698">
                                              <w:marLeft w:val="0"/>
                                              <w:marRight w:val="225"/>
                                              <w:marTop w:val="0"/>
                                              <w:marBottom w:val="0"/>
                                              <w:divBdr>
                                                <w:top w:val="none" w:sz="0" w:space="0" w:color="auto"/>
                                                <w:left w:val="none" w:sz="0" w:space="0" w:color="auto"/>
                                                <w:bottom w:val="none" w:sz="0" w:space="0" w:color="auto"/>
                                                <w:right w:val="none" w:sz="0" w:space="0" w:color="auto"/>
                                              </w:divBdr>
                                            </w:div>
                                            <w:div w:id="2064326921">
                                              <w:marLeft w:val="0"/>
                                              <w:marRight w:val="0"/>
                                              <w:marTop w:val="0"/>
                                              <w:marBottom w:val="0"/>
                                              <w:divBdr>
                                                <w:top w:val="none" w:sz="0" w:space="0" w:color="auto"/>
                                                <w:left w:val="none" w:sz="0" w:space="0" w:color="auto"/>
                                                <w:bottom w:val="none" w:sz="0" w:space="0" w:color="auto"/>
                                                <w:right w:val="none" w:sz="0" w:space="0" w:color="auto"/>
                                              </w:divBdr>
                                              <w:divsChild>
                                                <w:div w:id="14102319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16232284">
                                  <w:marLeft w:val="0"/>
                                  <w:marRight w:val="0"/>
                                  <w:marTop w:val="0"/>
                                  <w:marBottom w:val="750"/>
                                  <w:divBdr>
                                    <w:top w:val="none" w:sz="0" w:space="0" w:color="auto"/>
                                    <w:left w:val="none" w:sz="0" w:space="0" w:color="auto"/>
                                    <w:bottom w:val="none" w:sz="0" w:space="0" w:color="auto"/>
                                    <w:right w:val="none" w:sz="0" w:space="0" w:color="auto"/>
                                  </w:divBdr>
                                  <w:divsChild>
                                    <w:div w:id="1223130989">
                                      <w:marLeft w:val="0"/>
                                      <w:marRight w:val="0"/>
                                      <w:marTop w:val="0"/>
                                      <w:marBottom w:val="300"/>
                                      <w:divBdr>
                                        <w:top w:val="none" w:sz="0" w:space="0" w:color="auto"/>
                                        <w:left w:val="none" w:sz="0" w:space="0" w:color="auto"/>
                                        <w:bottom w:val="single" w:sz="12" w:space="11" w:color="auto"/>
                                        <w:right w:val="none" w:sz="0" w:space="0" w:color="auto"/>
                                      </w:divBdr>
                                      <w:divsChild>
                                        <w:div w:id="17459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9631">
                                  <w:marLeft w:val="0"/>
                                  <w:marRight w:val="0"/>
                                  <w:marTop w:val="0"/>
                                  <w:marBottom w:val="0"/>
                                  <w:divBdr>
                                    <w:top w:val="none" w:sz="0" w:space="0" w:color="auto"/>
                                    <w:left w:val="none" w:sz="0" w:space="0" w:color="auto"/>
                                    <w:bottom w:val="none" w:sz="0" w:space="0" w:color="auto"/>
                                    <w:right w:val="none" w:sz="0" w:space="0" w:color="auto"/>
                                  </w:divBdr>
                                  <w:divsChild>
                                    <w:div w:id="7548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38703">
                      <w:marLeft w:val="0"/>
                      <w:marRight w:val="0"/>
                      <w:marTop w:val="0"/>
                      <w:marBottom w:val="0"/>
                      <w:divBdr>
                        <w:top w:val="none" w:sz="0" w:space="0" w:color="auto"/>
                        <w:left w:val="none" w:sz="0" w:space="0" w:color="auto"/>
                        <w:bottom w:val="none" w:sz="0" w:space="0" w:color="auto"/>
                        <w:right w:val="none" w:sz="0" w:space="0" w:color="auto"/>
                      </w:divBdr>
                      <w:divsChild>
                        <w:div w:id="686256770">
                          <w:marLeft w:val="-225"/>
                          <w:marRight w:val="-225"/>
                          <w:marTop w:val="0"/>
                          <w:marBottom w:val="0"/>
                          <w:divBdr>
                            <w:top w:val="none" w:sz="0" w:space="0" w:color="auto"/>
                            <w:left w:val="none" w:sz="0" w:space="0" w:color="auto"/>
                            <w:bottom w:val="none" w:sz="0" w:space="0" w:color="auto"/>
                            <w:right w:val="none" w:sz="0" w:space="0" w:color="auto"/>
                          </w:divBdr>
                          <w:divsChild>
                            <w:div w:id="1357583189">
                              <w:marLeft w:val="0"/>
                              <w:marRight w:val="0"/>
                              <w:marTop w:val="0"/>
                              <w:marBottom w:val="0"/>
                              <w:divBdr>
                                <w:top w:val="none" w:sz="0" w:space="0" w:color="auto"/>
                                <w:left w:val="none" w:sz="0" w:space="0" w:color="auto"/>
                                <w:bottom w:val="none" w:sz="0" w:space="0" w:color="auto"/>
                                <w:right w:val="none" w:sz="0" w:space="0" w:color="auto"/>
                              </w:divBdr>
                              <w:divsChild>
                                <w:div w:id="189226128">
                                  <w:marLeft w:val="0"/>
                                  <w:marRight w:val="0"/>
                                  <w:marTop w:val="0"/>
                                  <w:marBottom w:val="0"/>
                                  <w:divBdr>
                                    <w:top w:val="none" w:sz="0" w:space="0" w:color="auto"/>
                                    <w:left w:val="none" w:sz="0" w:space="0" w:color="auto"/>
                                    <w:bottom w:val="none" w:sz="0" w:space="0" w:color="auto"/>
                                    <w:right w:val="none" w:sz="0" w:space="0" w:color="auto"/>
                                  </w:divBdr>
                                </w:div>
                                <w:div w:id="3501796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922831">
      <w:bodyDiv w:val="1"/>
      <w:marLeft w:val="0"/>
      <w:marRight w:val="0"/>
      <w:marTop w:val="0"/>
      <w:marBottom w:val="0"/>
      <w:divBdr>
        <w:top w:val="none" w:sz="0" w:space="0" w:color="auto"/>
        <w:left w:val="none" w:sz="0" w:space="0" w:color="auto"/>
        <w:bottom w:val="none" w:sz="0" w:space="0" w:color="auto"/>
        <w:right w:val="none" w:sz="0" w:space="0" w:color="auto"/>
      </w:divBdr>
    </w:div>
    <w:div w:id="1508596471">
      <w:bodyDiv w:val="1"/>
      <w:marLeft w:val="0"/>
      <w:marRight w:val="0"/>
      <w:marTop w:val="0"/>
      <w:marBottom w:val="0"/>
      <w:divBdr>
        <w:top w:val="none" w:sz="0" w:space="0" w:color="auto"/>
        <w:left w:val="none" w:sz="0" w:space="0" w:color="auto"/>
        <w:bottom w:val="none" w:sz="0" w:space="0" w:color="auto"/>
        <w:right w:val="none" w:sz="0" w:space="0" w:color="auto"/>
      </w:divBdr>
    </w:div>
    <w:div w:id="1676763539">
      <w:bodyDiv w:val="1"/>
      <w:marLeft w:val="0"/>
      <w:marRight w:val="0"/>
      <w:marTop w:val="0"/>
      <w:marBottom w:val="0"/>
      <w:divBdr>
        <w:top w:val="none" w:sz="0" w:space="0" w:color="auto"/>
        <w:left w:val="none" w:sz="0" w:space="0" w:color="auto"/>
        <w:bottom w:val="none" w:sz="0" w:space="0" w:color="auto"/>
        <w:right w:val="none" w:sz="0" w:space="0" w:color="auto"/>
      </w:divBdr>
    </w:div>
    <w:div w:id="1694457186">
      <w:bodyDiv w:val="1"/>
      <w:marLeft w:val="0"/>
      <w:marRight w:val="0"/>
      <w:marTop w:val="0"/>
      <w:marBottom w:val="0"/>
      <w:divBdr>
        <w:top w:val="none" w:sz="0" w:space="0" w:color="auto"/>
        <w:left w:val="none" w:sz="0" w:space="0" w:color="auto"/>
        <w:bottom w:val="none" w:sz="0" w:space="0" w:color="auto"/>
        <w:right w:val="none" w:sz="0" w:space="0" w:color="auto"/>
      </w:divBdr>
    </w:div>
    <w:div w:id="2085956312">
      <w:bodyDiv w:val="1"/>
      <w:marLeft w:val="0"/>
      <w:marRight w:val="0"/>
      <w:marTop w:val="0"/>
      <w:marBottom w:val="0"/>
      <w:divBdr>
        <w:top w:val="none" w:sz="0" w:space="0" w:color="auto"/>
        <w:left w:val="none" w:sz="0" w:space="0" w:color="auto"/>
        <w:bottom w:val="none" w:sz="0" w:space="0" w:color="auto"/>
        <w:right w:val="none" w:sz="0" w:space="0" w:color="auto"/>
      </w:divBdr>
    </w:div>
    <w:div w:id="209304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2electronics.com/wp-content/uploads/2019/05/MQ135-Gas-Smoke-Sensor.jp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ow2electronics.com/gas-leakage-detector-email-alert-notification-esp32/"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2electronics.com/gas-level-monitor-esp8266-gas-sensor/" TargetMode="External"/><Relationship Id="rId11" Type="http://schemas.openxmlformats.org/officeDocument/2006/relationships/hyperlink" Target="https://how2electronics.com/wp-content/uploads/2019/05/Circuit-Diagram.jpg" TargetMode="External"/><Relationship Id="rId5" Type="http://schemas.openxmlformats.org/officeDocument/2006/relationships/webSettings" Target="webSettings.xml"/><Relationship Id="rId10" Type="http://schemas.openxmlformats.org/officeDocument/2006/relationships/hyperlink" Target="https://www.olimex.com/Products/Components/Sensors/Gas/SNS-MQ135/resources/SNS-MQ135.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1135</Words>
  <Characters>6475</Characters>
  <Application>Microsoft Office Word</Application>
  <DocSecurity>0</DocSecurity>
  <Lines>53</Lines>
  <Paragraphs>15</Paragraphs>
  <ScaleCrop>false</ScaleCrop>
  <Company/>
  <LinksUpToDate>false</LinksUpToDate>
  <CharactersWithSpaces>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KAVIYA</dc:creator>
  <cp:lastModifiedBy>KAVIYA</cp:lastModifiedBy>
  <cp:revision>1</cp:revision>
  <dcterms:created xsi:type="dcterms:W3CDTF">2022-11-19T18:13:00Z</dcterms:created>
  <dcterms:modified xsi:type="dcterms:W3CDTF">2022-11-19T18:23:00Z</dcterms:modified>
</cp:coreProperties>
</file>